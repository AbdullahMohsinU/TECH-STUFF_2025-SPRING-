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highlight w:val="none"/>
        </w:rPr>
      </w:pPr>
      <w:r/>
      <w:r>
        <w:t xml:space="preserve">Task 1. Create a new Python file named test_math_operations.py. Write at least three new test functions in this file to test basic arithmetic operations (e.g., multiplication, division, modulo).Ensure at least one test is designed to fail .Run only the tes</w:t>
      </w:r>
      <w:r>
        <w:t xml:space="preserve">ts in test_math_operations.py. 2. Modify your conftest.py file to add a new fixture called sample_string. This fixture should yield a string like "Pytest is awesome!". Create a new test file named test_string_fixture.py. Write two test functions in test_st</w:t>
      </w:r>
      <w:r>
        <w:t xml:space="preserve">ring_fixture.py that use the sample_string fixture:  One test should check if the string contains a specific substring (e.g., "awesome").  Another test should check the length of the string. Run these new tests and observe the fixture's setup and teardow</w:t>
      </w:r>
      <w:r>
        <w:t xml:space="preserve">n messages (remember the -s flag). 3. In test_math_operations.py (from Task 1), ensure you have a failing test.Use PyCharm's debugging features:  Set a breakpoint on the assert line of the failing test.  Right-click the green play icon next to the failin</w:t>
      </w:r>
      <w:r>
        <w:t xml:space="preserve">g test and select Debug 'test_...'.  Step through the code and inspect variables to understand why the assertion is failing.  Fix the test so it passes.</w:t>
      </w:r>
      <w:r/>
      <w:r/>
    </w:p>
    <w:p>
      <w:pPr>
        <w:pBdr/>
        <w:spacing/>
        <w:ind/>
        <w:jc w:val="both"/>
        <w:rPr>
          <w:highlight w:val="none"/>
        </w:rPr>
      </w:pPr>
      <w:r>
        <w:rPr>
          <w:highlight w:val="none"/>
        </w:rPr>
        <w:t xml:space="preserve">Ans:</w:t>
      </w:r>
      <w:r>
        <w:rPr>
          <w:highlight w:val="none"/>
        </w:rPr>
      </w:r>
    </w:p>
    <w:p>
      <w:pPr>
        <w:pBdr/>
        <w:spacing/>
        <w:ind/>
        <w:jc w:val="both"/>
        <w:rPr>
          <w:highlight w:val="none"/>
        </w:rPr>
      </w:pPr>
      <w:r>
        <w:rPr>
          <w:highlight w:val="none"/>
        </w:rPr>
        <w:t xml:space="preserve">Test_math_operation.py:</w:t>
      </w:r>
      <w:r>
        <w:rPr>
          <w:highlight w:val="none"/>
        </w:rPr>
      </w:r>
    </w:p>
    <w:tbl>
      <w:tblPr>
        <w:tblStyle w:val="11"/>
        <w:tblW w:w="0" w:type="auto"/>
        <w:tblBorders/>
        <w:tblLook w:val="04A0" w:firstRow="1" w:lastRow="0" w:firstColumn="1" w:lastColumn="0" w:noHBand="0" w:noVBand="1"/>
      </w:tblPr>
      <w:tblGrid>
        <w:gridCol w:w="9360"/>
      </w:tblGrid>
      <w:tr>
        <w:trPr/>
        <w:tc>
          <w:tcPr>
            <w:tcBorders/>
            <w:tcW w:w="9360" w:type="dxa"/>
            <w:textDirection w:val="lrTb"/>
            <w:noWrap w:val="false"/>
          </w:tcPr>
          <w:p>
            <w:pPr>
              <w:pBdr/>
              <w:spacing/>
              <w:ind/>
              <w:jc w:val="both"/>
              <w:rPr/>
            </w:pPr>
            <w:r>
              <w:rPr>
                <w:highlight w:val="none"/>
              </w:rPr>
              <w:t xml:space="preserve">import pytest</w:t>
            </w:r>
            <w:r/>
            <w:r>
              <w:rPr>
                <w:highlight w:val="none"/>
              </w:rPr>
            </w:r>
            <w:r/>
            <w:r>
              <w:rPr>
                <w:highlight w:val="none"/>
              </w:rPr>
            </w:r>
          </w:p>
          <w:p>
            <w:pPr>
              <w:pBdr/>
              <w:spacing/>
              <w:ind/>
              <w:jc w:val="both"/>
              <w:rPr/>
            </w:pPr>
            <w:r>
              <w:rPr>
                <w:highlight w:val="none"/>
              </w:rPr>
              <w:t xml:space="preserve">def test_multiplication():</w:t>
            </w:r>
            <w:r/>
          </w:p>
          <w:p>
            <w:pPr>
              <w:pBdr/>
              <w:spacing/>
              <w:ind/>
              <w:jc w:val="both"/>
              <w:rPr/>
            </w:pPr>
            <w:r>
              <w:rPr>
                <w:highlight w:val="none"/>
              </w:rPr>
              <w:t xml:space="preserve">    assert 5 * 3 == 15, "Multiplication of 5 and 3 should equal 15"</w:t>
            </w:r>
            <w:r/>
            <w:r>
              <w:rPr>
                <w:highlight w:val="none"/>
              </w:rPr>
            </w:r>
            <w:r/>
            <w:r>
              <w:rPr>
                <w:highlight w:val="none"/>
              </w:rPr>
            </w:r>
          </w:p>
          <w:p>
            <w:pPr>
              <w:pBdr/>
              <w:spacing/>
              <w:ind/>
              <w:jc w:val="both"/>
              <w:rPr/>
            </w:pPr>
            <w:r>
              <w:rPr>
                <w:highlight w:val="none"/>
              </w:rPr>
              <w:t xml:space="preserve">def test_division():</w:t>
            </w:r>
            <w:r/>
          </w:p>
          <w:p>
            <w:pPr>
              <w:pBdr/>
              <w:spacing/>
              <w:ind/>
              <w:jc w:val="both"/>
              <w:rPr/>
            </w:pPr>
            <w:r>
              <w:rPr>
                <w:highlight w:val="none"/>
              </w:rPr>
              <w:t xml:space="preserve">    assert 10 / 2 == 5, "Division of 10 by 2 should equal 5"</w:t>
            </w:r>
            <w:r/>
            <w:r>
              <w:rPr>
                <w:highlight w:val="none"/>
              </w:rPr>
            </w:r>
            <w:r/>
            <w:r>
              <w:rPr>
                <w:highlight w:val="none"/>
              </w:rPr>
            </w:r>
          </w:p>
          <w:p>
            <w:pPr>
              <w:pBdr/>
              <w:spacing/>
              <w:ind/>
              <w:jc w:val="both"/>
              <w:rPr/>
            </w:pPr>
            <w:r>
              <w:rPr>
                <w:highlight w:val="none"/>
              </w:rPr>
              <w:t xml:space="preserve">def test_modulo_failing():</w:t>
            </w:r>
            <w:r/>
          </w:p>
          <w:p>
            <w:pPr>
              <w:pBdr/>
              <w:spacing/>
              <w:ind/>
              <w:jc w:val="both"/>
              <w:rPr>
                <w:highlight w:val="none"/>
              </w:rPr>
            </w:pPr>
            <w:r>
              <w:rPr>
                <w:highlight w:val="none"/>
              </w:rPr>
              <w:t xml:space="preserve">    assert 10 % 3 == 2, "Modulo of 10 by 3 should equal 2"</w:t>
            </w:r>
            <w:r/>
            <w:r>
              <w:rPr>
                <w:highlight w:val="none"/>
              </w:rPr>
            </w:r>
            <w:r>
              <w:rPr>
                <w:highlight w:val="none"/>
              </w:rPr>
            </w:r>
          </w:p>
        </w:tc>
      </w:tr>
    </w:tbl>
    <w:p>
      <w:pPr>
        <w:pBdr/>
        <w:spacing/>
        <w:ind/>
        <w:jc w:val="both"/>
        <w:rPr>
          <w:highlight w:val="none"/>
        </w:rPr>
      </w:pPr>
      <w:r>
        <w:rPr>
          <w:highlight w:val="none"/>
        </w:rPr>
        <w:t xml:space="preserve">Test_string_fixture.py:</w:t>
      </w:r>
      <w:r>
        <w:rPr>
          <w:highlight w:val="none"/>
        </w:rPr>
      </w:r>
    </w:p>
    <w:tbl>
      <w:tblPr>
        <w:tblStyle w:val="11"/>
        <w:tblW w:w="0" w:type="auto"/>
        <w:tblBorders/>
        <w:tblLook w:val="04A0" w:firstRow="1" w:lastRow="0" w:firstColumn="1" w:lastColumn="0" w:noHBand="0" w:noVBand="1"/>
      </w:tblPr>
      <w:tblGrid>
        <w:gridCol w:w="9360"/>
      </w:tblGrid>
      <w:tr>
        <w:trPr/>
        <w:tc>
          <w:tcPr>
            <w:tcBorders/>
            <w:tcW w:w="9360" w:type="dxa"/>
            <w:textDirection w:val="lrTb"/>
            <w:noWrap w:val="false"/>
          </w:tcPr>
          <w:p>
            <w:pPr>
              <w:pBdr>
                <w:top w:val="none" w:color="000000" w:sz="4" w:space="0"/>
                <w:left w:val="none" w:color="000000" w:sz="4" w:space="0"/>
                <w:bottom w:val="none" w:color="000000" w:sz="4" w:space="0"/>
                <w:right w:val="none" w:color="000000" w:sz="4" w:space="0"/>
              </w:pBdr>
              <w:spacing/>
              <w:ind/>
              <w:jc w:val="left"/>
              <w:rPr>
                <w:highlight w:val="none"/>
                <w14:ligatures w14:val="none"/>
              </w:rPr>
            </w:pPr>
            <w:r>
              <w:rPr>
                <w:highlight w:val="none"/>
              </w:rPr>
              <w:t xml:space="preserve">import </w:t>
            </w:r>
            <w:r>
              <w:rPr>
                <w:highlight w:val="none"/>
              </w:rPr>
              <w:t xml:space="preserve">pytest</w:t>
              <w:br/>
            </w:r>
            <w:r>
              <w:rPr>
                <w:highlight w:val="none"/>
              </w:rPr>
              <w:t xml:space="preserve">def </w:t>
            </w:r>
            <w:r>
              <w:rPr>
                <w:highlight w:val="none"/>
              </w:rPr>
              <w:t xml:space="preserve">test_string_contains_substring</w:t>
            </w:r>
            <w:r>
              <w:rPr>
                <w:highlight w:val="none"/>
              </w:rPr>
              <w:t xml:space="preserve">(</w:t>
            </w:r>
            <w:r>
              <w:rPr>
                <w:highlight w:val="none"/>
              </w:rPr>
              <w:t xml:space="preserve">sample_string</w:t>
            </w:r>
            <w:r>
              <w:rPr>
                <w:highlight w:val="none"/>
              </w:rPr>
              <w:t xml:space="preserve">):</w:t>
              <w:br/>
              <w:t xml:space="preserve">    </w:t>
            </w:r>
            <w:r>
              <w:rPr>
                <w:highlight w:val="none"/>
              </w:rPr>
              <w:t xml:space="preserve">assert </w:t>
            </w:r>
            <w:r>
              <w:rPr>
                <w:highlight w:val="none"/>
              </w:rPr>
              <w:t xml:space="preserve">"awesome" </w:t>
            </w:r>
            <w:r>
              <w:rPr>
                <w:highlight w:val="none"/>
              </w:rPr>
              <w:t xml:space="preserve">in </w:t>
            </w:r>
            <w:r>
              <w:rPr>
                <w:highlight w:val="none"/>
              </w:rPr>
              <w:t xml:space="preserve">sample_string</w:t>
            </w:r>
            <w:r>
              <w:rPr>
                <w:highlight w:val="none"/>
              </w:rPr>
              <w:t xml:space="preserve">, </w:t>
            </w:r>
            <w:r>
              <w:rPr>
                <w:highlight w:val="none"/>
              </w:rPr>
              <w:t xml:space="preserve">"String should contain 'awesome'"</w:t>
              <w:br/>
            </w:r>
            <w:r>
              <w:rPr>
                <w:highlight w:val="none"/>
              </w:rPr>
              <w:t xml:space="preserve">def </w:t>
            </w:r>
            <w:r>
              <w:rPr>
                <w:highlight w:val="none"/>
              </w:rPr>
              <w:t xml:space="preserve">test_string_length</w:t>
            </w:r>
            <w:r>
              <w:rPr>
                <w:highlight w:val="none"/>
              </w:rPr>
              <w:t xml:space="preserve">(</w:t>
            </w:r>
            <w:r>
              <w:rPr>
                <w:highlight w:val="none"/>
              </w:rPr>
              <w:t xml:space="preserve">sample_string</w:t>
            </w:r>
            <w:r>
              <w:rPr>
                <w:highlight w:val="none"/>
              </w:rPr>
              <w:t xml:space="preserve">):</w:t>
              <w:br/>
              <w:t xml:space="preserve">    </w:t>
            </w:r>
            <w:r>
              <w:rPr>
                <w:highlight w:val="none"/>
              </w:rPr>
              <w:t xml:space="preserve">assert </w:t>
            </w:r>
            <w:r>
              <w:rPr>
                <w:highlight w:val="none"/>
              </w:rPr>
              <w:t xml:space="preserve">len</w:t>
            </w:r>
            <w:r>
              <w:rPr>
                <w:highlight w:val="none"/>
              </w:rPr>
              <w:t xml:space="preserve">(</w:t>
            </w:r>
            <w:r>
              <w:rPr>
                <w:highlight w:val="none"/>
              </w:rPr>
              <w:t xml:space="preserve">sample_string</w:t>
            </w:r>
            <w:r>
              <w:rPr>
                <w:highlight w:val="none"/>
              </w:rPr>
              <w:t xml:space="preserve">) == </w:t>
            </w:r>
            <w:r>
              <w:rPr>
                <w:highlight w:val="none"/>
              </w:rPr>
              <w:t xml:space="preserve">17</w:t>
            </w:r>
            <w:r>
              <w:rPr>
                <w:highlight w:val="none"/>
              </w:rPr>
              <w:t xml:space="preserve">, </w:t>
            </w:r>
            <w:r>
              <w:rPr>
                <w:highlight w:val="none"/>
              </w:rPr>
              <w:t xml:space="preserve">"String length should be 17"</w:t>
            </w:r>
            <w:r>
              <w:rPr>
                <w:highlight w:val="none"/>
              </w:rPr>
            </w:r>
          </w:p>
          <w:p>
            <w:pPr>
              <w:pBdr/>
              <w:spacing/>
              <w:ind/>
              <w:jc w:val="left"/>
              <w:rPr>
                <w:highlight w:val="none"/>
                <w14:ligatures w14:val="none"/>
              </w:rPr>
            </w:pPr>
            <w:r>
              <w:rPr>
                <w:highlight w:val="none"/>
              </w:rPr>
            </w:r>
            <w:r>
              <w:rPr>
                <w:highlight w:val="none"/>
              </w:rPr>
            </w:r>
          </w:p>
        </w:tc>
      </w:tr>
    </w:tbl>
    <w:p>
      <w:pPr>
        <w:pBdr/>
        <w:spacing/>
        <w:ind/>
        <w:jc w:val="left"/>
        <w:rPr>
          <w:highlight w:val="none"/>
          <w14:ligatures w14:val="none"/>
        </w:rPr>
      </w:pPr>
      <w:r>
        <w:rPr>
          <w:highlight w:val="none"/>
        </w:rPr>
        <w:t xml:space="preserve">Conftest.py:</w:t>
      </w:r>
      <w:r>
        <w:rPr>
          <w:highlight w:val="none"/>
        </w:rPr>
      </w:r>
    </w:p>
    <w:tbl>
      <w:tblPr>
        <w:tblStyle w:val="11"/>
        <w:tblW w:w="0" w:type="auto"/>
        <w:tblBorders/>
        <w:tblLook w:val="04A0" w:firstRow="1" w:lastRow="0" w:firstColumn="1" w:lastColumn="0" w:noHBand="0" w:noVBand="1"/>
      </w:tblPr>
      <w:tblGrid>
        <w:gridCol w:w="9360"/>
      </w:tblGrid>
      <w:tr>
        <w:trPr/>
        <w:tc>
          <w:tcPr>
            <w:tcBorders/>
            <w:tcW w:w="9360" w:type="dxa"/>
            <w:textDirection w:val="lrTb"/>
            <w:noWrap w:val="false"/>
          </w:tcPr>
          <w:p>
            <w:pPr>
              <w:pBdr>
                <w:top w:val="none" w:color="000000" w:sz="4" w:space="0"/>
                <w:left w:val="none" w:color="000000" w:sz="4" w:space="0"/>
                <w:bottom w:val="none" w:color="000000" w:sz="4" w:space="0"/>
                <w:right w:val="none" w:color="000000" w:sz="4" w:space="0"/>
              </w:pBdr>
              <w:spacing/>
              <w:ind/>
              <w:jc w:val="left"/>
              <w:rPr>
                <w:highlight w:val="none"/>
                <w14:ligatures w14:val="none"/>
              </w:rPr>
            </w:pPr>
            <w:r>
              <w:rPr>
                <w:highlight w:val="none"/>
              </w:rPr>
              <w:t xml:space="preserve">import </w:t>
            </w:r>
            <w:r>
              <w:rPr>
                <w:highlight w:val="none"/>
              </w:rPr>
              <w:t xml:space="preserve">pytest</w:t>
              <w:br/>
            </w:r>
            <w:r>
              <w:rPr>
                <w:highlight w:val="none"/>
              </w:rPr>
              <w:t xml:space="preserve">@pytest.fixture</w:t>
              <w:br/>
            </w:r>
            <w:r>
              <w:rPr>
                <w:highlight w:val="none"/>
              </w:rPr>
              <w:t xml:space="preserve">def </w:t>
            </w:r>
            <w:r>
              <w:rPr>
                <w:highlight w:val="none"/>
              </w:rPr>
              <w:t xml:space="preserve">sample_string</w:t>
            </w:r>
            <w:r>
              <w:rPr>
                <w:highlight w:val="none"/>
              </w:rPr>
              <w:t xml:space="preserve">():</w:t>
              <w:br/>
              <w:t xml:space="preserve">    </w:t>
            </w:r>
            <w:r>
              <w:rPr>
                <w:highlight w:val="none"/>
              </w:rPr>
              <w:t xml:space="preserve">print</w:t>
            </w:r>
            <w:r>
              <w:rPr>
                <w:highlight w:val="none"/>
              </w:rPr>
              <w:t xml:space="preserve">(</w:t>
            </w:r>
            <w:r>
              <w:rPr>
                <w:highlight w:val="none"/>
              </w:rPr>
              <w:t xml:space="preserve">"</w:t>
            </w:r>
            <w:r>
              <w:rPr>
                <w:highlight w:val="none"/>
              </w:rPr>
              <w:t xml:space="preserve">\n</w:t>
            </w:r>
            <w:r>
              <w:rPr>
                <w:highlight w:val="none"/>
              </w:rPr>
              <w:t xml:space="preserve">Setting up sample_string fixture"</w:t>
            </w:r>
            <w:r>
              <w:rPr>
                <w:highlight w:val="none"/>
              </w:rPr>
              <w:t xml:space="preserve">)</w:t>
              <w:br/>
              <w:t xml:space="preserve">    </w:t>
            </w:r>
            <w:r>
              <w:rPr>
                <w:highlight w:val="none"/>
              </w:rPr>
              <w:t xml:space="preserve">yield </w:t>
            </w:r>
            <w:r>
              <w:rPr>
                <w:highlight w:val="none"/>
              </w:rPr>
              <w:t xml:space="preserve">"Pytest is awesome!"</w:t>
              <w:br/>
            </w:r>
            <w:r>
              <w:rPr>
                <w:highlight w:val="none"/>
              </w:rPr>
              <w:t xml:space="preserve">    </w:t>
            </w:r>
            <w:r>
              <w:rPr>
                <w:highlight w:val="none"/>
              </w:rPr>
              <w:t xml:space="preserve">print</w:t>
            </w:r>
            <w:r>
              <w:rPr>
                <w:highlight w:val="none"/>
              </w:rPr>
              <w:t xml:space="preserve">(</w:t>
            </w:r>
            <w:r>
              <w:rPr>
                <w:highlight w:val="none"/>
              </w:rPr>
              <w:t xml:space="preserve">"</w:t>
            </w:r>
            <w:r>
              <w:rPr>
                <w:highlight w:val="none"/>
              </w:rPr>
              <w:t xml:space="preserve">\n</w:t>
            </w:r>
            <w:r>
              <w:rPr>
                <w:highlight w:val="none"/>
              </w:rPr>
              <w:t xml:space="preserve">Tearing down sample_string fixture"</w:t>
            </w:r>
            <w:r>
              <w:rPr>
                <w:highlight w:val="none"/>
              </w:rPr>
              <w:t xml:space="preserve">)</w:t>
            </w:r>
            <w:r>
              <w:rPr>
                <w:highlight w:val="none"/>
              </w:rPr>
            </w:r>
          </w:p>
          <w:p>
            <w:pPr>
              <w:pBdr/>
              <w:spacing/>
              <w:ind/>
              <w:jc w:val="left"/>
              <w:rPr>
                <w:highlight w:val="none"/>
              </w:rPr>
            </w:pPr>
            <w:r>
              <w:rPr>
                <w:highlight w:val="none"/>
              </w:rPr>
            </w:r>
            <w:r>
              <w:rPr>
                <w:highlight w:val="none"/>
              </w:rPr>
            </w:r>
          </w:p>
        </w:tc>
      </w:tr>
    </w:tbl>
    <w:p>
      <w:pPr>
        <w:pBdr/>
        <w:tabs>
          <w:tab w:val="left" w:leader="none" w:pos="5417"/>
        </w:tabs>
        <w:spacing/>
        <w:ind/>
        <w:jc w:val="left"/>
        <w:rPr>
          <w:highlight w:val="none"/>
          <w14:ligatures w14:val="none"/>
        </w:rPr>
      </w:pPr>
      <w:r>
        <w:rPr>
          <w:highlight w:val="none"/>
        </w:rPr>
      </w:r>
      <w:r>
        <w:rPr>
          <w:highlight w:val="none"/>
        </w:rPr>
      </w:r>
    </w:p>
    <w:p>
      <w:pPr>
        <w:pBdr/>
        <w:tabs>
          <w:tab w:val="left" w:leader="none" w:pos="5417"/>
        </w:tabs>
        <w:spacing/>
        <w:ind/>
        <w:jc w:val="left"/>
        <w:rPr>
          <w:highlight w:val="none"/>
          <w14:ligatures w14:val="none"/>
        </w:rPr>
      </w:pPr>
      <w:r>
        <w:rPr>
          <w:highlight w:val="none"/>
        </w:rPr>
      </w:r>
      <w:r>
        <w:rPr>
          <w:highlight w:val="none"/>
        </w:rPr>
      </w:r>
    </w:p>
    <w:p>
      <w:pPr>
        <w:pBdr/>
        <w:tabs>
          <w:tab w:val="left" w:leader="none" w:pos="5417"/>
        </w:tabs>
        <w:spacing/>
        <w:ind/>
        <w:jc w:val="left"/>
        <w:rPr>
          <w:highlight w:val="none"/>
          <w14:ligatures w14:val="none"/>
        </w:rPr>
      </w:pPr>
      <w:r>
        <w:rPr>
          <w:highlight w:val="none"/>
        </w:rPr>
      </w:r>
      <w:r>
        <w:rPr>
          <w:highlight w:val="none"/>
        </w:rPr>
      </w:r>
    </w:p>
    <w:p>
      <w:pPr>
        <w:pBdr/>
        <w:tabs>
          <w:tab w:val="left" w:leader="none" w:pos="5417"/>
        </w:tabs>
        <w:spacing/>
        <w:ind/>
        <w:jc w:val="left"/>
        <w:rPr>
          <w:highlight w:val="none"/>
          <w14:ligatures w14:val="none"/>
        </w:rPr>
      </w:pPr>
      <w:r>
        <w:rPr>
          <w:highlight w:val="none"/>
        </w:rPr>
      </w:r>
      <w:r>
        <w:rPr>
          <w:highlight w:val="none"/>
        </w:rPr>
      </w:r>
    </w:p>
    <w:p>
      <w:pPr>
        <w:pBdr/>
        <w:tabs>
          <w:tab w:val="left" w:leader="none" w:pos="5417"/>
        </w:tabs>
        <w:spacing/>
        <w:ind/>
        <w:jc w:val="left"/>
        <w:rPr>
          <w:highlight w:val="none"/>
          <w14:ligatures w14:val="none"/>
        </w:rPr>
      </w:pPr>
      <w:r>
        <w:rPr>
          <w:highlight w:val="none"/>
        </w:rPr>
      </w:r>
      <w:r>
        <w:rPr>
          <w:highlight w:val="none"/>
        </w:rPr>
        <w:t xml:space="preserve">OUTPUT:</w:t>
      </w:r>
      <w:r>
        <w:rPr>
          <w:highlight w:val="none"/>
        </w:rPr>
      </w:r>
      <w:r>
        <w:rPr>
          <w:highlight w:val="none"/>
        </w:rPr>
      </w:r>
      <w:r>
        <w:rPr>
          <w:highlight w:val="none"/>
        </w:rPr>
      </w:r>
      <w:r>
        <w:rPr>
          <w:highlight w:val="none"/>
        </w:rPr>
      </w:r>
    </w:p>
    <w:p>
      <w:pPr>
        <w:pBdr/>
        <w:spacing/>
        <w:ind/>
        <w:jc w:val="both"/>
        <w:rPr>
          <w:highlight w:val="none"/>
        </w:rPr>
      </w:pPr>
      <w:r>
        <w:rPr>
          <w:highlight w:val="none"/>
        </w:rPr>
        <w:t xml:space="preserve">A)Test_math_operation.py:</w:t>
      </w:r>
      <w:r>
        <w:rPr>
          <w:highlight w:val="none"/>
        </w:rPr>
      </w:r>
      <w:r>
        <w:rPr>
          <w:highlight w:val="none"/>
        </w:rPr>
      </w:r>
      <w: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1000124</wp:posOffset>
                </wp:positionH>
                <wp:positionV relativeFrom="paragraph">
                  <wp:posOffset>228599</wp:posOffset>
                </wp:positionV>
                <wp:extent cx="4811100" cy="2544297"/>
                <wp:effectExtent l="9524" t="9524" r="9524" b="9524"/>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66648" name=""/>
                        <pic:cNvPicPr>
                          <a:picLocks noChangeAspect="1"/>
                        </pic:cNvPicPr>
                        <pic:nvPr/>
                      </pic:nvPicPr>
                      <pic:blipFill>
                        <a:blip r:embed="rId10"/>
                        <a:stretch/>
                      </pic:blipFill>
                      <pic:spPr bwMode="auto">
                        <a:xfrm flipH="0" flipV="0">
                          <a:off x="0" y="0"/>
                          <a:ext cx="4811100" cy="2544297"/>
                        </a:xfrm>
                        <a:prstGeom prst="rect">
                          <a:avLst/>
                        </a:prstGeom>
                        <a:ln w="19049">
                          <a:solidFill>
                            <a:schemeClr val="accent1">
                              <a:lumMod val="50196"/>
                            </a:schemeClr>
                          </a:solidFill>
                          <a:prstDash val="soli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78.75pt;mso-position-horizontal:absolute;mso-position-vertical-relative:text;margin-top:18.00pt;mso-position-vertical:absolute;width:378.83pt;height:200.34pt;mso-wrap-distance-left:9.07pt;mso-wrap-distance-top:0.00pt;mso-wrap-distance-right:9.07pt;mso-wrap-distance-bottom:0.00pt;z-index:1;" wrapcoords="0 0 100000 0 100000 100000 0 100000" strokecolor="#1E4D78" strokeweight="1.50pt">
                <w10:wrap type="tight"/>
                <v:imagedata r:id="rId10" o:title=""/>
                <o:lock v:ext="edit" rotation="t"/>
              </v:shape>
            </w:pict>
          </mc:Fallback>
        </mc:AlternateContent>
      </w:r>
      <w:r/>
      <w: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8597"/>
        </w:tabs>
        <w:spacing/>
        <w:ind/>
        <w:rPr>
          <w:highlight w:val="none"/>
        </w:rPr>
      </w:pPr>
      <w:r>
        <w:tab/>
      </w:r>
      <w:r/>
    </w:p>
    <w:p>
      <w:pPr>
        <w:pBdr/>
        <w:tabs>
          <w:tab w:val="left" w:leader="none" w:pos="8597"/>
        </w:tabs>
        <w:spacing/>
        <w:ind/>
        <w:rPr>
          <w:highlight w:val="none"/>
        </w:rPr>
      </w:pPr>
      <w:r>
        <w:rPr>
          <w:highlight w:val="none"/>
        </w:rPr>
      </w:r>
      <w:r/>
      <w:r>
        <w:rPr>
          <w:highlight w:val="none"/>
        </w:rPr>
      </w:r>
      <w:r>
        <w:rPr>
          <w:highlight w:val="none"/>
        </w:rPr>
      </w:r>
    </w:p>
    <w:p>
      <w:pPr>
        <w:pBdr/>
        <w:spacing/>
        <w:ind/>
        <w:jc w:val="both"/>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571500</wp:posOffset>
                </wp:positionH>
                <wp:positionV relativeFrom="paragraph">
                  <wp:posOffset>235538</wp:posOffset>
                </wp:positionV>
                <wp:extent cx="5106728" cy="2700636"/>
                <wp:effectExtent l="0" t="0" r="0" b="0"/>
                <wp:wrapTight wrapText="bothSides">
                  <wp:wrapPolygon edited="1">
                    <wp:start x="0" y="0"/>
                    <wp:lineTo x="21600" y="0"/>
                    <wp:lineTo x="21600"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19381" name=""/>
                        <pic:cNvPicPr>
                          <a:picLocks noChangeAspect="1"/>
                        </pic:cNvPicPr>
                        <pic:nvPr/>
                      </pic:nvPicPr>
                      <pic:blipFill>
                        <a:blip r:embed="rId11"/>
                        <a:stretch/>
                      </pic:blipFill>
                      <pic:spPr bwMode="auto">
                        <a:xfrm flipH="0" flipV="0">
                          <a:off x="0" y="0"/>
                          <a:ext cx="5106728" cy="2700636"/>
                        </a:xfrm>
                        <a:prstGeom prst="rect">
                          <a:avLst/>
                        </a:prstGeom>
                        <a:ln w="28575">
                          <a:solidFill>
                            <a:schemeClr val="accent1">
                              <a:lumMod val="50196"/>
                            </a:schemeClr>
                          </a:solidFill>
                          <a:prstDash val="soli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6144;o:allowoverlap:true;o:allowincell:true;mso-position-horizontal-relative:text;margin-left:45.00pt;mso-position-horizontal:absolute;mso-position-vertical-relative:text;margin-top:18.55pt;mso-position-vertical:absolute;width:402.10pt;height:212.65pt;mso-wrap-distance-left:9.07pt;mso-wrap-distance-top:0.00pt;mso-wrap-distance-right:9.07pt;mso-wrap-distance-bottom:0.00pt;z-index:1;" wrapcoords="0 0 100000 0 100000 99995 0 99995" strokecolor="#1E4D78" strokeweight="2.25pt">
                <w10:wrap type="tight"/>
                <v:imagedata r:id="rId11" o:title=""/>
                <o:lock v:ext="edit" rotation="t"/>
              </v:shape>
            </w:pict>
          </mc:Fallback>
        </mc:AlternateContent>
      </w:r>
      <w:r>
        <w:rPr>
          <w:highlight w:val="none"/>
        </w:rPr>
      </w:r>
      <w:r/>
      <w:r>
        <w:rPr>
          <w:highlight w:val="none"/>
        </w:rPr>
        <w:t xml:space="preserve">B)</w:t>
      </w:r>
      <w:r>
        <w:rPr>
          <w:highlight w:val="none"/>
        </w:rPr>
      </w:r>
      <w:r>
        <w:rPr>
          <w:highlight w:val="none"/>
        </w:rPr>
        <w:t xml:space="preserve">Test_string_fixture.py:</w:t>
      </w:r>
      <w:r>
        <w:rPr>
          <w:highlight w:val="none"/>
        </w:rPr>
      </w:r>
      <w:r>
        <w:rPr>
          <w:highlight w:val="none"/>
        </w:rPr>
      </w:r>
    </w:p>
    <w:p>
      <w:pPr>
        <w:pBdr/>
        <w:tabs>
          <w:tab w:val="left" w:leader="none" w:pos="8597"/>
        </w:tabs>
        <w:spacing/>
        <w:ind/>
        <w:rPr>
          <w:highlight w:val="none"/>
        </w:rPr>
      </w:pPr>
      <w:r>
        <w:rPr>
          <w:highlight w:val="none"/>
        </w:rPr>
      </w:r>
      <w:r/>
      <w:r>
        <w:rPr>
          <w:highlight w:val="none"/>
        </w:rPr>
      </w:r>
      <w:r/>
      <w:r>
        <w:rPr>
          <w:highlight w:val="none"/>
        </w:rPr>
      </w:r>
      <w:r/>
    </w:p>
    <w:p>
      <w:pPr>
        <w:pBdr/>
        <w:tabs>
          <w:tab w:val="left" w:leader="none" w:pos="8597"/>
        </w:tabs>
        <w:spacing/>
        <w:ind/>
        <w:rPr/>
      </w:pPr>
      <w:r>
        <w:rPr>
          <w:highlight w:val="none"/>
        </w:rPr>
      </w:r>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1067"/>
        </w:tabs>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1281289</wp:posOffset>
                </wp:positionH>
                <wp:positionV relativeFrom="paragraph">
                  <wp:posOffset>92663</wp:posOffset>
                </wp:positionV>
                <wp:extent cx="4624811" cy="1188636"/>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14107" name=""/>
                        <pic:cNvPicPr>
                          <a:picLocks noChangeAspect="1"/>
                        </pic:cNvPicPr>
                        <pic:nvPr/>
                      </pic:nvPicPr>
                      <pic:blipFill>
                        <a:blip r:embed="rId12"/>
                        <a:stretch/>
                      </pic:blipFill>
                      <pic:spPr bwMode="auto">
                        <a:xfrm flipH="0" flipV="0">
                          <a:off x="0" y="0"/>
                          <a:ext cx="4624810" cy="1188635"/>
                        </a:xfrm>
                        <a:prstGeom prst="rect">
                          <a:avLst/>
                        </a:prstGeom>
                        <a:ln w="19049">
                          <a:solidFill>
                            <a:schemeClr val="accent1">
                              <a:lumMod val="50196"/>
                            </a:schemeClr>
                          </a:solidFill>
                          <a:prstDash val="soli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3312;o:allowoverlap:true;o:allowincell:true;mso-position-horizontal-relative:text;margin-left:100.89pt;mso-position-horizontal:absolute;mso-position-vertical-relative:text;margin-top:7.30pt;mso-position-vertical:absolute;width:364.16pt;height:93.59pt;mso-wrap-distance-left:9.07pt;mso-wrap-distance-top:0.00pt;mso-wrap-distance-right:9.07pt;mso-wrap-distance-bottom:0.00pt;z-index:1;" wrapcoords="0 0 100000 0 100000 100000 0 100000" strokecolor="#1E4D78" strokeweight="1.50pt">
                <w10:wrap type="tight"/>
                <v:imagedata r:id="rId12" o:title=""/>
                <o:lock v:ext="edit" rotation="t"/>
              </v:shape>
            </w:pict>
          </mc:Fallback>
        </mc:AlternateContent>
      </w:r>
      <w:r>
        <w:t xml:space="preserve">C)Conftest.py:</w:t>
      </w:r>
      <w:r>
        <w:rPr>
          <w:highlight w:val="none"/>
        </w:rPr>
      </w:r>
    </w:p>
    <w:p>
      <w:pPr>
        <w:pBdr/>
        <w:tabs>
          <w:tab w:val="left" w:leader="none" w:pos="1067"/>
        </w:tabs>
        <w:spacing/>
        <w:ind/>
        <w:rPr>
          <w:highlight w:val="none"/>
        </w:rPr>
      </w:pPr>
      <w:r/>
      <w:r/>
      <w:r/>
      <w:r/>
      <w:r>
        <w:tab/>
      </w:r>
      <w:r/>
      <w:r/>
    </w:p>
    <w:p>
      <w:pPr>
        <w:pBdr/>
        <w:tabs>
          <w:tab w:val="left" w:leader="none" w:pos="1067"/>
        </w:tabs>
        <w:spacing/>
        <w:ind/>
        <w:rPr/>
      </w:pPr>
      <w:r/>
      <w:r/>
    </w:p>
    <w:p>
      <w:pPr>
        <w:pBdr/>
        <w:tabs>
          <w:tab w:val="left" w:leader="none" w:pos="1067"/>
        </w:tabs>
        <w:spacing/>
        <w:ind/>
        <w:rPr/>
      </w:pPr>
      <w:r>
        <w:rPr>
          <w:highlight w:val="none"/>
        </w:rPr>
      </w:r>
      <w:r>
        <w:rPr>
          <w:highlight w:val="none"/>
        </w:rPr>
      </w:r>
    </w:p>
    <w:sectPr>
      <w:headerReference w:type="default" r:id="rId8"/>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jc w:val="center"/>
      <w:rPr/>
    </w:pPr>
    <w:fldSimple w:instr="PAGE \* MERGEFORMAT">
      <w:r>
        <w:t xml:space="preserve">1</w:t>
      </w:r>
    </w:fldSimple>
    <w:r/>
    <w:r/>
  </w:p>
  <w:p>
    <w:pPr>
      <w:pStyle w:val="177"/>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sz w:val="20"/>
        <w:szCs w:val="20"/>
      </w:rPr>
    </w:pPr>
    <w:ins w:id="0" w:author="cobra" w:date="2025-06-13T15:56:23Z" oouserid="cobra">
      <w:r>
        <w:rPr>
          <w:sz w:val="20"/>
          <w:szCs w:val="20"/>
        </w:rPr>
      </w:r>
    </w:ins>
    <w:r>
      <w:rPr>
        <w:sz w:val="20"/>
        <w:szCs w:val="20"/>
      </w:rPr>
      <w:t xml:space="preserve">Name:AbdullahMohsin</w:t>
    </w:r>
    <w:r>
      <w:rPr>
        <w:sz w:val="20"/>
        <w:szCs w:val="20"/>
      </w:rPr>
      <w:t xml:space="preserve">                 SET-222                                                                     Roll-no:23fa-048-st</w:t>
    </w:r>
    <w:r>
      <w:rPr>
        <w:sz w:val="22"/>
        <w:szCs w:val="22"/>
      </w:rPr>
    </w:r>
    <w:r>
      <w:rPr>
        <w:sz w:val="20"/>
        <w:szCs w:val="20"/>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2025-06-13T16:35:55Z</dcterms:modified>
</cp:coreProperties>
</file>