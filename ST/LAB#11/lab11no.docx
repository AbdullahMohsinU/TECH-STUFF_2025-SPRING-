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1. Using Selenium WebDriver in Python, to Trigger a JavaScript prompt alert then Send the text "Test User" to the alert then Accept the alert finally Print the alert message before entering text. </w:t>
      </w:r>
      <w:r>
        <w:rPr>
          <w:highlight w:val="none"/>
        </w:rPr>
        <w:t xml:space="preserve">Ans: selenium_alert.py:</w:t>
      </w:r>
      <w:r>
        <w:rPr>
          <w:highlight w:val="none"/>
        </w:rPr>
      </w:r>
      <w:r>
        <w:rPr>
          <w:highlight w:val="none"/>
        </w:rPr>
      </w:r>
    </w:p>
    <w:tbl>
      <w:tblPr>
        <w:tblStyle w:val="715"/>
        <w:tblW w:w="0" w:type="auto"/>
        <w:tblBorders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Borders/>
            <w:tcW w:w="93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from selenium import webdriver</w:t>
            </w:r>
            <w:r/>
          </w:p>
          <w:p>
            <w:pPr>
              <w:pBdr/>
              <w:spacing/>
              <w:ind/>
              <w:rPr/>
            </w:pPr>
            <w:r>
              <w:t xml:space="preserve">from selenium.webdriver.common.alert import Alert</w:t>
            </w:r>
            <w:r/>
          </w:p>
          <w:p>
            <w:pPr>
              <w:pBdr/>
              <w:spacing/>
              <w:ind/>
              <w:rPr/>
            </w:pPr>
            <w:r>
              <w:t xml:space="preserve">from selenium.webdriver.common.by import By</w:t>
            </w:r>
            <w:r/>
          </w:p>
          <w:p>
            <w:pPr>
              <w:pBdr/>
              <w:spacing/>
              <w:ind/>
              <w:rPr/>
            </w:pPr>
            <w:r>
              <w:t xml:space="preserve">from selenium.webdriver.chrome.service import Service</w:t>
            </w:r>
            <w:r/>
          </w:p>
          <w:p>
            <w:pPr>
              <w:pBdr/>
              <w:spacing/>
              <w:ind/>
              <w:rPr/>
            </w:pPr>
            <w:r>
              <w:t xml:space="preserve">from webdriver_manager.chrome import ChromeDriverManager</w:t>
            </w:r>
            <w:r/>
          </w:p>
          <w:p>
            <w:pPr>
              <w:pBdr/>
              <w:spacing/>
              <w:ind/>
              <w:rPr/>
            </w:pPr>
            <w:r>
              <w:t xml:space="preserve">import time</w:t>
            </w:r>
            <w:r/>
          </w:p>
          <w:p>
            <w:pPr>
              <w:pBdr/>
              <w:spacing/>
              <w:ind/>
              <w:rPr/>
            </w:pPr>
            <w:r>
              <w:t xml:space="preserve">import os</w:t>
            </w:r>
            <w:r/>
          </w:p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/>
              <w:ind/>
              <w:rPr/>
            </w:pPr>
            <w:r>
              <w:t xml:space="preserve"># Set up the WebDriver</w:t>
            </w:r>
            <w:r/>
          </w:p>
          <w:p>
            <w:pPr>
              <w:pBdr/>
              <w:spacing/>
              <w:ind/>
              <w:rPr/>
            </w:pPr>
            <w:r>
              <w:t xml:space="preserve">driver = webdriver.Chrome(service=Service(ChromeDriverManager().install()))</w:t>
            </w:r>
            <w:r/>
          </w:p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/>
              <w:ind/>
              <w:rPr/>
            </w:pPr>
            <w:r>
              <w:t xml:space="preserve"># HTML content with JavaScript prompt and alert</w:t>
            </w:r>
            <w:r/>
          </w:p>
          <w:p>
            <w:pPr>
              <w:pBdr/>
              <w:spacing/>
              <w:ind/>
              <w:rPr/>
            </w:pPr>
            <w:r>
              <w:t xml:space="preserve">html_content = """</w:t>
            </w:r>
            <w:r/>
          </w:p>
          <w:p>
            <w:pPr>
              <w:pBdr/>
              <w:spacing/>
              <w:ind/>
              <w:rPr/>
            </w:pPr>
            <w:r>
              <w:t xml:space="preserve">&lt;html&gt;</w:t>
            </w:r>
            <w:r/>
          </w:p>
          <w:p>
            <w:pPr>
              <w:pBdr/>
              <w:spacing/>
              <w:ind/>
              <w:rPr/>
            </w:pPr>
            <w:r>
              <w:t xml:space="preserve">&lt;body&gt;</w:t>
            </w:r>
            <w:r/>
          </w:p>
          <w:p>
            <w:pPr>
              <w:pBdr/>
              <w:spacing/>
              <w:ind/>
              <w:rPr/>
            </w:pPr>
            <w:r>
              <w:t xml:space="preserve">    &lt;script&gt;</w:t>
            </w:r>
            <w:r/>
          </w:p>
          <w:p>
            <w:pPr>
              <w:pBdr/>
              <w:spacing/>
              <w:ind/>
              <w:rPr/>
            </w:pPr>
            <w:r>
              <w:t xml:space="preserve">        function triggerPrompt() {</w:t>
            </w:r>
            <w:r/>
          </w:p>
          <w:p>
            <w:pPr>
              <w:pBdr/>
              <w:spacing/>
              <w:ind/>
              <w:rPr/>
            </w:pPr>
            <w:r>
              <w:t xml:space="preserve">            var message = prompt("Please enter your name:");</w:t>
            </w:r>
            <w:r/>
          </w:p>
          <w:p>
            <w:pPr>
              <w:pBdr/>
              <w:spacing/>
              <w:ind/>
              <w:rPr/>
            </w:pPr>
            <w:r>
              <w:t xml:space="preserve">            if (message !== null) {</w:t>
            </w:r>
            <w:r/>
          </w:p>
          <w:p>
            <w:pPr>
              <w:pBdr/>
              <w:spacing/>
              <w:ind/>
              <w:rPr/>
            </w:pPr>
            <w:r>
              <w:t xml:space="preserve">                alert("You entered: " + message);</w:t>
            </w:r>
            <w:r/>
          </w:p>
          <w:p>
            <w:pPr>
              <w:pBdr/>
              <w:spacing/>
              <w:ind/>
              <w:rPr/>
            </w:pPr>
            <w:r>
              <w:t xml:space="preserve">            }</w:t>
            </w:r>
            <w:r/>
          </w:p>
          <w:p>
            <w:pPr>
              <w:pBdr/>
              <w:spacing/>
              <w:ind/>
              <w:rPr/>
            </w:pPr>
            <w:r>
              <w:t xml:space="preserve">        }</w:t>
            </w:r>
            <w:r/>
          </w:p>
          <w:p>
            <w:pPr>
              <w:pBdr/>
              <w:spacing/>
              <w:ind/>
              <w:rPr/>
            </w:pPr>
            <w:r>
              <w:t xml:space="preserve">    &lt;/script&gt;</w:t>
            </w:r>
            <w:r/>
          </w:p>
          <w:p>
            <w:pPr>
              <w:pBdr/>
              <w:spacing/>
              <w:ind/>
              <w:rPr/>
            </w:pPr>
            <w:r>
              <w:t xml:space="preserve">    &lt;button onclick="triggerPrompt()"&gt;Trigger Prompt&lt;/button&gt;</w:t>
            </w:r>
            <w:r/>
          </w:p>
          <w:p>
            <w:pPr>
              <w:pBdr/>
              <w:spacing/>
              <w:ind/>
              <w:rPr/>
            </w:pPr>
            <w:r>
              <w:t xml:space="preserve">&lt;/body&gt;</w:t>
            </w:r>
            <w:r/>
          </w:p>
          <w:p>
            <w:pPr>
              <w:pBdr/>
              <w:spacing/>
              <w:ind/>
              <w:rPr/>
            </w:pPr>
            <w:r>
              <w:t xml:space="preserve">&lt;/html&gt;</w:t>
            </w:r>
            <w:r/>
          </w:p>
          <w:p>
            <w:pPr>
              <w:pBdr/>
              <w:spacing/>
              <w:ind/>
              <w:rPr/>
            </w:pPr>
            <w:r>
              <w:t xml:space="preserve">"""</w:t>
            </w:r>
            <w:r/>
          </w:p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/>
              <w:ind/>
              <w:rPr/>
            </w:pPr>
            <w:r>
              <w:t xml:space="preserve"># Save the HTML content to a temporary file</w:t>
            </w:r>
            <w:r/>
          </w:p>
          <w:p>
            <w:pPr>
              <w:pBdr/>
              <w:spacing/>
              <w:ind/>
              <w:rPr/>
            </w:pPr>
            <w:r>
              <w:t xml:space="preserve">with open("temp.html", "w") as f:</w:t>
            </w:r>
            <w:r/>
          </w:p>
          <w:p>
            <w:pPr>
              <w:pBdr/>
              <w:spacing/>
              <w:ind/>
              <w:rPr/>
            </w:pPr>
            <w:r>
              <w:t xml:space="preserve">    f.write(html_content)</w:t>
            </w:r>
            <w:r/>
          </w:p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/>
              <w:ind/>
              <w:rPr/>
            </w:pPr>
            <w:r>
              <w:t xml:space="preserve"># Open the local HTML file in the browser</w:t>
            </w:r>
            <w:r/>
          </w:p>
          <w:p>
            <w:pPr>
              <w:pBdr/>
              <w:spacing/>
              <w:ind/>
              <w:rPr/>
            </w:pPr>
            <w:r>
              <w:t xml:space="preserve">driver.get("file://" + os.path.abspath("temp.html"))</w:t>
            </w:r>
            <w:r/>
          </w:p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/>
              <w:ind/>
              <w:rPr/>
            </w:pPr>
            <w:r>
              <w:t xml:space="preserve"># Click the button to trigger the prompt</w:t>
            </w:r>
            <w:r/>
          </w:p>
          <w:p>
            <w:pPr>
              <w:pBdr/>
              <w:spacing/>
              <w:ind/>
              <w:rPr/>
            </w:pPr>
            <w:r>
              <w:t xml:space="preserve">driver.find_element(By.TAG_NAME, "button").click()</w:t>
            </w:r>
            <w:r/>
          </w:p>
          <w:p>
            <w:pPr>
              <w:pBdr/>
              <w:spacing/>
              <w:ind/>
              <w:rPr/>
            </w:pPr>
            <w:r>
              <w:t xml:space="preserve">time.sleep(1)  # Wait for prompt alert</w:t>
            </w:r>
            <w:r/>
          </w:p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/>
              <w:ind/>
              <w:rPr/>
            </w:pPr>
            <w:r>
              <w:t xml:space="preserve"># Handle the prompt alert</w:t>
            </w:r>
            <w:r/>
          </w:p>
          <w:p>
            <w:pPr>
              <w:pBdr/>
              <w:spacing/>
              <w:ind/>
              <w:rPr/>
            </w:pPr>
            <w:r>
              <w:t xml:space="preserve">alert = Alert(driver)</w:t>
            </w:r>
            <w:r/>
          </w:p>
          <w:p>
            <w:pPr>
              <w:pBdr/>
              <w:spacing/>
              <w:ind/>
              <w:rPr/>
            </w:pPr>
            <w:r>
              <w:t xml:space="preserve">print(f"Prompt says: {alert.text}")</w:t>
            </w:r>
            <w:r/>
          </w:p>
          <w:p>
            <w:pPr>
              <w:pBdr/>
              <w:spacing/>
              <w:ind/>
              <w:rPr/>
            </w:pPr>
            <w:r>
              <w:t xml:space="preserve">alert.send_keys("Test User")</w:t>
            </w:r>
            <w:r/>
          </w:p>
          <w:p>
            <w:pPr>
              <w:pBdr/>
              <w:spacing/>
              <w:ind/>
              <w:rPr/>
            </w:pPr>
            <w:r>
              <w:t xml:space="preserve">alert.accept()</w:t>
            </w:r>
            <w:r/>
          </w:p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/>
              <w:ind/>
              <w:rPr/>
            </w:pPr>
            <w:r>
              <w:t xml:space="preserve">time.sleep(1)  # Wait for confirmation alert</w:t>
            </w:r>
            <w:r/>
          </w:p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/>
              <w:ind/>
              <w:rPr/>
            </w:pPr>
            <w:r>
              <w:t xml:space="preserve"># Handle the confirmation alert</w:t>
            </w:r>
            <w:r/>
          </w:p>
          <w:p>
            <w:pPr>
              <w:pBdr/>
              <w:spacing/>
              <w:ind/>
              <w:rPr/>
            </w:pPr>
            <w:r>
              <w:t xml:space="preserve">alert = Alert(driver)</w:t>
            </w:r>
            <w:r/>
          </w:p>
          <w:p>
            <w:pPr>
              <w:pBdr/>
              <w:spacing/>
              <w:ind/>
              <w:rPr/>
            </w:pPr>
            <w:r>
              <w:t xml:space="preserve">print(f"Final alert says: {alert.text}")</w:t>
            </w:r>
            <w:r/>
          </w:p>
          <w:p>
            <w:pPr>
              <w:pBdr/>
              <w:spacing/>
              <w:ind/>
              <w:rPr/>
            </w:pPr>
            <w:r>
              <w:t xml:space="preserve">alert.accept()</w:t>
            </w:r>
            <w:r/>
          </w:p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/>
              <w:ind/>
              <w:rPr/>
            </w:pPr>
            <w:r>
              <w:t xml:space="preserve"># Close the browser</w:t>
            </w:r>
            <w:r/>
          </w:p>
          <w:p>
            <w:pPr>
              <w:pBdr/>
              <w:spacing/>
              <w:ind/>
              <w:rPr/>
            </w:pPr>
            <w:r>
              <w:t xml:space="preserve">driver.quit()</w:t>
            </w:r>
            <w:r/>
            <w:r/>
            <w:r/>
          </w:p>
        </w:tc>
      </w:tr>
    </w:tbl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2. Write a Selenium script to Wait explicitly until an alert</w:t>
      </w:r>
      <w:r>
        <w:t xml:space="preserve"> is present (up to 10 seconds).Then Print the text of the alert. Accept it.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 Note: Use below given link to perform actions in Task 1 and 2.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"https://www.selenium.dev/documentation/webdriver/interactions/alerts/</w:t>
      </w:r>
      <w:r>
        <w:rPr>
          <w:highlight w:val="none"/>
        </w:rPr>
      </w:r>
    </w:p>
    <w:tbl>
      <w:tblPr>
        <w:tblStyle w:val="715"/>
        <w:tblW w:w="0" w:type="auto"/>
        <w:tblInd w:w="-23" w:type="dxa"/>
        <w:tblBorders/>
        <w:tblLayout w:type="fixed"/>
        <w:tblLook w:val="04A0" w:firstRow="1" w:lastRow="0" w:firstColumn="1" w:lastColumn="0" w:noHBand="0" w:noVBand="1"/>
      </w:tblPr>
      <w:tblGrid>
        <w:gridCol w:w="9383"/>
      </w:tblGrid>
      <w:tr>
        <w:trPr/>
        <w:tc>
          <w:tcPr>
            <w:tcBorders/>
            <w:tcW w:w="938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from selenium import webdriver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from selenium.webdriver.common.by import By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from selenium.webdriver.chrome.service import Service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from selenium.webdriver.support.ui import WebDriverWait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from selenium.webdriver.support import expected_conditions as EC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from selenium.webdriver.common.alert import Alert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from webdriver_manager.chrome import ChromeDriverManager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# Set up the WebDriver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driver = webdriver.Chrome(service=Service(ChromeDriverManager().install()))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# Navigate to the provided URL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driver.get("https://www.selenium.dev/documentation/webdriver/interactions/alerts/")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# Find and click the button that triggers a prompt alert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driver.find_element(By.LINK_TEXT, "See a sample prompt").click()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# Explicitly wait for the alert to be present (up to 10 seconds)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wait = WebDriverWait(driver, 10)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alert = wait.until(EC.alert_is_present())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# Get the alert text and print it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alert_text = alert.text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print(f"Alert message: {alert_text}")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# Accept the alert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alert.accept()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# Close the browser</w:t>
            </w:r>
            <w:r/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driver.quit()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3. Research and implement a Fluent Wait strategy using Selenium and WebDriverWait with polling</w:t>
      </w:r>
      <w:r>
        <w:rPr>
          <w:highlight w:val="none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intervals to wait for a changing element text.</w:t>
      </w:r>
      <w:r>
        <w:rPr>
          <w:highlight w:val="none"/>
        </w:rPr>
      </w:r>
    </w:p>
    <w:tbl>
      <w:tblPr>
        <w:tblStyle w:val="715"/>
        <w:tblW w:w="0" w:type="auto"/>
        <w:tblBorders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Borders/>
            <w:tcW w:w="93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highlight w:val="none"/>
                <w14:ligatures w14:val="none"/>
              </w:rPr>
            </w:pPr>
            <w:r>
              <w:rPr>
                <w:highlight w:val="none"/>
              </w:rPr>
              <w:t xml:space="preserve">from </w:t>
            </w:r>
            <w:r>
              <w:rPr>
                <w:highlight w:val="none"/>
              </w:rPr>
              <w:t xml:space="preserve">selenium </w:t>
            </w:r>
            <w:r>
              <w:rPr>
                <w:highlight w:val="none"/>
              </w:rPr>
              <w:t xml:space="preserve">import </w:t>
            </w:r>
            <w:r>
              <w:rPr>
                <w:highlight w:val="none"/>
              </w:rPr>
              <w:t xml:space="preserve">webdriver</w:t>
              <w:br/>
            </w:r>
            <w:r>
              <w:rPr>
                <w:highlight w:val="none"/>
              </w:rPr>
              <w:t xml:space="preserve">from </w:t>
            </w:r>
            <w:r>
              <w:rPr>
                <w:highlight w:val="none"/>
              </w:rPr>
              <w:t xml:space="preserve">selenium.webdriver.common.by </w:t>
            </w:r>
            <w:r>
              <w:rPr>
                <w:highlight w:val="none"/>
              </w:rPr>
              <w:t xml:space="preserve">import </w:t>
            </w:r>
            <w:r>
              <w:rPr>
                <w:highlight w:val="none"/>
              </w:rPr>
              <w:t xml:space="preserve">By</w:t>
              <w:br/>
            </w:r>
            <w:r>
              <w:rPr>
                <w:highlight w:val="none"/>
              </w:rPr>
              <w:t xml:space="preserve">from </w:t>
            </w:r>
            <w:r>
              <w:rPr>
                <w:highlight w:val="none"/>
              </w:rPr>
              <w:t xml:space="preserve">selenium.webdriver.chrome.service </w:t>
            </w:r>
            <w:r>
              <w:rPr>
                <w:highlight w:val="none"/>
              </w:rPr>
              <w:t xml:space="preserve">import </w:t>
            </w:r>
            <w:r>
              <w:rPr>
                <w:highlight w:val="none"/>
              </w:rPr>
              <w:t xml:space="preserve">Service</w:t>
              <w:br/>
            </w:r>
            <w:r>
              <w:rPr>
                <w:highlight w:val="none"/>
              </w:rPr>
              <w:t xml:space="preserve">from </w:t>
            </w:r>
            <w:r>
              <w:rPr>
                <w:highlight w:val="none"/>
              </w:rPr>
              <w:t xml:space="preserve">selenium.webdriver.support.ui </w:t>
            </w:r>
            <w:r>
              <w:rPr>
                <w:highlight w:val="none"/>
              </w:rPr>
              <w:t xml:space="preserve">import </w:t>
            </w:r>
            <w:r>
              <w:rPr>
                <w:highlight w:val="none"/>
              </w:rPr>
              <w:t xml:space="preserve">WebDriverWait</w:t>
              <w:br/>
            </w:r>
            <w:r>
              <w:rPr>
                <w:highlight w:val="none"/>
              </w:rPr>
              <w:t xml:space="preserve">from </w:t>
            </w:r>
            <w:r>
              <w:rPr>
                <w:highlight w:val="none"/>
              </w:rPr>
              <w:t xml:space="preserve">selenium.webdriver.support </w:t>
            </w:r>
            <w:r>
              <w:rPr>
                <w:highlight w:val="none"/>
              </w:rPr>
              <w:t xml:space="preserve">import </w:t>
            </w:r>
            <w:r>
              <w:rPr>
                <w:highlight w:val="none"/>
              </w:rPr>
              <w:t xml:space="preserve">expected_conditions </w:t>
            </w:r>
            <w:r>
              <w:rPr>
                <w:highlight w:val="none"/>
              </w:rPr>
              <w:t xml:space="preserve">as </w:t>
            </w:r>
            <w:r>
              <w:rPr>
                <w:highlight w:val="none"/>
              </w:rPr>
              <w:t xml:space="preserve">EC</w:t>
              <w:br/>
            </w:r>
            <w:r>
              <w:rPr>
                <w:highlight w:val="none"/>
              </w:rPr>
              <w:t xml:space="preserve">from </w:t>
            </w:r>
            <w:r>
              <w:rPr>
                <w:highlight w:val="none"/>
              </w:rPr>
              <w:t xml:space="preserve">webdriver_manager.chrome </w:t>
            </w:r>
            <w:r>
              <w:rPr>
                <w:highlight w:val="none"/>
              </w:rPr>
              <w:t xml:space="preserve">import </w:t>
            </w:r>
            <w:r>
              <w:rPr>
                <w:highlight w:val="none"/>
              </w:rPr>
              <w:t xml:space="preserve">ChromeDriverManager</w:t>
              <w:br/>
            </w:r>
            <w:r>
              <w:rPr>
                <w:highlight w:val="none"/>
              </w:rPr>
              <w:t xml:space="preserve">import </w:t>
            </w:r>
            <w:r>
              <w:rPr>
                <w:highlight w:val="none"/>
              </w:rPr>
              <w:t xml:space="preserve">time</w:t>
              <w:br/>
              <w:br/>
            </w:r>
            <w:r>
              <w:rPr>
                <w:highlight w:val="none"/>
              </w:rPr>
              <w:t xml:space="preserve"># Set up WebDriver</w:t>
              <w:br/>
            </w:r>
            <w:r>
              <w:rPr>
                <w:highlight w:val="none"/>
              </w:rPr>
              <w:t xml:space="preserve">driver = webdriver.Chrome(</w:t>
            </w:r>
            <w:r>
              <w:rPr>
                <w:highlight w:val="none"/>
              </w:rPr>
              <w:t xml:space="preserve">service</w:t>
            </w:r>
            <w:r>
              <w:rPr>
                <w:highlight w:val="none"/>
              </w:rPr>
              <w:t xml:space="preserve">=Service(ChromeDriverManager().install()))</w:t>
              <w:br/>
              <w:br/>
            </w:r>
            <w:r>
              <w:rPr>
                <w:highlight w:val="none"/>
              </w:rPr>
              <w:t xml:space="preserve">try</w:t>
            </w:r>
            <w:r>
              <w:rPr>
                <w:highlight w:val="none"/>
              </w:rPr>
              <w:t xml:space="preserve">:</w:t>
              <w:br/>
              <w:t xml:space="preserve">    </w:t>
            </w:r>
            <w:r>
              <w:rPr>
                <w:highlight w:val="none"/>
              </w:rPr>
              <w:t xml:space="preserve"># Navigate to a reliable site</w:t>
              <w:br/>
              <w:t xml:space="preserve">    </w:t>
            </w:r>
            <w:r>
              <w:rPr>
                <w:highlight w:val="none"/>
              </w:rPr>
              <w:t xml:space="preserve">driver.get(</w:t>
            </w:r>
            <w:r>
              <w:rPr>
                <w:highlight w:val="none"/>
              </w:rPr>
              <w:t xml:space="preserve">"https://the-internet.herokuapp.com/dynamic_loading/2"</w:t>
            </w:r>
            <w:r>
              <w:rPr>
                <w:highlight w:val="none"/>
              </w:rPr>
              <w:t xml:space="preserve">)</w:t>
              <w:br/>
              <w:br/>
              <w:t xml:space="preserve">    </w:t>
            </w:r>
            <w:r>
              <w:rPr>
                <w:highlight w:val="none"/>
              </w:rPr>
              <w:t xml:space="preserve"># Click the 'Start' button to trigger loading</w:t>
              <w:br/>
              <w:t xml:space="preserve">    </w:t>
            </w:r>
            <w:r>
              <w:rPr>
                <w:highlight w:val="none"/>
              </w:rPr>
              <w:t xml:space="preserve">start_button = WebDriverWait(driver, </w:t>
            </w:r>
            <w:r>
              <w:rPr>
                <w:highlight w:val="none"/>
              </w:rPr>
              <w:t xml:space="preserve">10</w:t>
            </w:r>
            <w:r>
              <w:rPr>
                <w:highlight w:val="none"/>
              </w:rPr>
              <w:t xml:space="preserve">).until(</w:t>
              <w:br/>
              <w:t xml:space="preserve">        EC.element_to_be_clickable((By.CSS_SELECTOR, </w:t>
            </w:r>
            <w:r>
              <w:rPr>
                <w:highlight w:val="none"/>
              </w:rPr>
              <w:t xml:space="preserve">"#start button"</w:t>
            </w:r>
            <w:r>
              <w:rPr>
                <w:highlight w:val="none"/>
              </w:rPr>
              <w:t xml:space="preserve">))</w:t>
              <w:br/>
              <w:t xml:space="preserve">    )</w:t>
              <w:br/>
              <w:t xml:space="preserve">    start_button.click()</w:t>
              <w:br/>
              <w:br/>
              <w:t xml:space="preserve">    </w:t>
            </w:r>
            <w:r>
              <w:rPr>
                <w:highlight w:val="none"/>
              </w:rPr>
              <w:t xml:space="preserve"># Wait for the loading to finish and text to appear</w:t>
              <w:br/>
              <w:t xml:space="preserve">    </w:t>
            </w:r>
            <w:r>
              <w:rPr>
                <w:highlight w:val="none"/>
              </w:rPr>
              <w:t xml:space="preserve">finish_element = WebDriverWait(driver, </w:t>
            </w:r>
            <w:r>
              <w:rPr>
                <w:highlight w:val="none"/>
              </w:rPr>
              <w:t xml:space="preserve">15</w:t>
            </w:r>
            <w:r>
              <w:rPr>
                <w:highlight w:val="none"/>
              </w:rPr>
              <w:t xml:space="preserve">).until(</w:t>
              <w:br/>
              <w:t xml:space="preserve">        EC.visibility_of_element_located((By.ID, </w:t>
            </w:r>
            <w:r>
              <w:rPr>
                <w:highlight w:val="none"/>
              </w:rPr>
              <w:t xml:space="preserve">"finish"</w:t>
            </w:r>
            <w:r>
              <w:rPr>
                <w:highlight w:val="none"/>
              </w:rPr>
              <w:t xml:space="preserve">))</w:t>
              <w:br/>
              <w:t xml:space="preserve">    )</w:t>
              <w:br/>
              <w:br/>
              <w:t xml:space="preserve">    </w:t>
            </w:r>
            <w:r>
              <w:rPr>
                <w:highlight w:val="none"/>
              </w:rPr>
              <w:t xml:space="preserve"># Print the final text</w:t>
              <w:br/>
              <w:t xml:space="preserve">    </w:t>
            </w:r>
            <w:r>
              <w:rPr>
                <w:highlight w:val="none"/>
              </w:rPr>
              <w:t xml:space="preserve">final_text = finish_element.text.strip()</w:t>
              <w:br/>
              <w:t xml:space="preserve">    </w:t>
            </w:r>
            <w:r>
              <w:rPr>
                <w:highlight w:val="none"/>
              </w:rPr>
              <w:t xml:space="preserve">print</w:t>
            </w:r>
            <w:r>
              <w:rPr>
                <w:highlight w:val="none"/>
              </w:rPr>
              <w:t xml:space="preserve">(</w:t>
            </w:r>
            <w:r>
              <w:rPr>
                <w:highlight w:val="none"/>
              </w:rPr>
              <w:t xml:space="preserve">f"</w:t>
            </w:r>
            <w:r>
              <w:rPr>
                <w:highlight w:val="none"/>
              </w:rPr>
              <w:t xml:space="preserve">✅</w:t>
            </w:r>
            <w:r>
              <w:rPr>
                <w:highlight w:val="none"/>
              </w:rPr>
              <w:t xml:space="preserve"> Final loaded text: </w:t>
            </w:r>
            <w:r>
              <w:rPr>
                <w:highlight w:val="none"/>
              </w:rPr>
              <w:t xml:space="preserve">{</w:t>
            </w:r>
            <w:r>
              <w:rPr>
                <w:highlight w:val="none"/>
              </w:rPr>
              <w:t xml:space="preserve">final_text</w:t>
            </w:r>
            <w:r>
              <w:rPr>
                <w:highlight w:val="none"/>
              </w:rPr>
              <w:t xml:space="preserve">}</w:t>
            </w:r>
            <w:r>
              <w:rPr>
                <w:highlight w:val="none"/>
              </w:rPr>
              <w:t xml:space="preserve">"</w:t>
            </w:r>
            <w:r>
              <w:rPr>
                <w:highlight w:val="none"/>
              </w:rPr>
              <w:t xml:space="preserve">)</w:t>
              <w:br/>
              <w:br/>
            </w:r>
            <w:r>
              <w:rPr>
                <w:highlight w:val="none"/>
              </w:rPr>
              <w:t xml:space="preserve">finally</w:t>
            </w:r>
            <w:r>
              <w:rPr>
                <w:highlight w:val="none"/>
              </w:rPr>
              <w:t xml:space="preserve">:</w:t>
              <w:br/>
              <w:t xml:space="preserve">    time.sleep(</w:t>
            </w:r>
            <w:r>
              <w:rPr>
                <w:highlight w:val="none"/>
              </w:rPr>
              <w:t xml:space="preserve">2</w:t>
            </w:r>
            <w:r>
              <w:rPr>
                <w:highlight w:val="none"/>
              </w:rPr>
              <w:t xml:space="preserve">)</w:t>
              <w:br/>
              <w:t xml:space="preserve">    driver.quit()</w:t>
              <w:br/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14:ligatures w14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4. Write a Python Selenium script that sets an implicit wait, opens the Selenium dynamic elements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demo page ("https://www.selenium.dev/selenium/web/dynamic.html”), clicks the "adder" button</w:t>
      </w:r>
      <w:r>
        <w:rPr>
          <w:highlight w:val="none"/>
        </w:rPr>
      </w:r>
    </w:p>
    <w:tbl>
      <w:tblPr>
        <w:tblStyle w:val="715"/>
        <w:tblW w:w="0" w:type="auto"/>
        <w:tblBorders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Borders/>
            <w:tcW w:w="93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from selenium import webdriver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from selenium.webdriver.common.by import By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from selenium.webdriver.chrome.service import Service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from webdriver_manager.chrome import ChromeDriverManager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import time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# Set up the WebDriver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driver = webdriver.Chrome(service=Service(ChromeDriverManager().install()))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# Set implicit wait to 10 seconds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driver.implicitly_wait(10)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try: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# Navigate to the Selenium dynamic elements demo page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driver.get("https://www.selenium.dev/selenium/web/dynamic.html")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# Find and click the "adder" button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adder_button = driver.find_element(By.ID, "adder")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adder_button.click()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finally: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# Close the browser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time.sleep(2)  # Brief pause to observe result</w:t>
            </w:r>
            <w:r/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    driver.quit()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sectPr>
      <w:headerReference w:type="default" r:id="rId8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center"/>
      <w:rPr>
        <w:sz w:val="20"/>
        <w:szCs w:val="20"/>
      </w:rPr>
    </w:pPr>
    <w:ins w:id="0" w:author="cobra" w:date="2025-06-13T15:56:23Z" oouserid="cobra">
      <w:r>
        <w:rPr>
          <w:sz w:val="20"/>
          <w:szCs w:val="20"/>
        </w:rPr>
      </w:r>
    </w:ins>
    <w:r>
      <w:rPr>
        <w:sz w:val="20"/>
        <w:szCs w:val="20"/>
      </w:rPr>
      <w:t xml:space="preserve">Name:AbdullahMohsin</w:t>
    </w:r>
    <w:r>
      <w:rPr>
        <w:sz w:val="20"/>
        <w:szCs w:val="20"/>
      </w:rPr>
      <w:t xml:space="preserve">                 SET-222                                                                     Roll-no:23fa-048-st</w:t>
    </w:r>
    <w:r>
      <w:rPr>
        <w:sz w:val="20"/>
        <w:szCs w:val="20"/>
      </w:rPr>
    </w:r>
    <w:r>
      <w:rPr>
        <w:sz w:val="20"/>
        <w:szCs w:val="20"/>
      </w:rPr>
    </w:r>
  </w:p>
  <w:p>
    <w:pPr>
      <w:pStyle w:val="875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5">
    <w:name w:val="Table Grid"/>
    <w:basedOn w:val="90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Table Grid Light"/>
    <w:basedOn w:val="90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1"/>
    <w:basedOn w:val="90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2"/>
    <w:basedOn w:val="90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1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2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3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4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5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6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1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2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3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4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5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6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1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2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3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4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5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6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1">
    <w:name w:val="Heading 1"/>
    <w:basedOn w:val="899"/>
    <w:next w:val="899"/>
    <w:link w:val="85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2">
    <w:name w:val="Heading 2"/>
    <w:basedOn w:val="899"/>
    <w:next w:val="899"/>
    <w:link w:val="85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43">
    <w:name w:val="Heading 3"/>
    <w:basedOn w:val="899"/>
    <w:next w:val="899"/>
    <w:link w:val="85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44">
    <w:name w:val="Heading 4"/>
    <w:basedOn w:val="899"/>
    <w:next w:val="899"/>
    <w:link w:val="85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45">
    <w:name w:val="Heading 5"/>
    <w:basedOn w:val="899"/>
    <w:next w:val="899"/>
    <w:link w:val="85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46">
    <w:name w:val="Heading 6"/>
    <w:basedOn w:val="899"/>
    <w:next w:val="899"/>
    <w:link w:val="85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7">
    <w:name w:val="Heading 7"/>
    <w:basedOn w:val="899"/>
    <w:next w:val="899"/>
    <w:link w:val="85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8">
    <w:name w:val="Heading 8"/>
    <w:basedOn w:val="899"/>
    <w:next w:val="899"/>
    <w:link w:val="85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9">
    <w:name w:val="Heading 9"/>
    <w:basedOn w:val="899"/>
    <w:next w:val="899"/>
    <w:link w:val="85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50" w:default="1">
    <w:name w:val="Default Paragraph Font"/>
    <w:uiPriority w:val="1"/>
    <w:semiHidden/>
    <w:unhideWhenUsed/>
    <w:pPr>
      <w:pBdr/>
      <w:spacing/>
      <w:ind/>
    </w:pPr>
  </w:style>
  <w:style w:type="character" w:styleId="851">
    <w:name w:val="Heading 1 Char"/>
    <w:basedOn w:val="850"/>
    <w:link w:val="8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2">
    <w:name w:val="Heading 2 Char"/>
    <w:basedOn w:val="850"/>
    <w:link w:val="8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3">
    <w:name w:val="Heading 3 Char"/>
    <w:basedOn w:val="850"/>
    <w:link w:val="8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4">
    <w:name w:val="Heading 4 Char"/>
    <w:basedOn w:val="850"/>
    <w:link w:val="84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5">
    <w:name w:val="Heading 5 Char"/>
    <w:basedOn w:val="850"/>
    <w:link w:val="84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6">
    <w:name w:val="Heading 6 Char"/>
    <w:basedOn w:val="850"/>
    <w:link w:val="84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7">
    <w:name w:val="Heading 7 Char"/>
    <w:basedOn w:val="850"/>
    <w:link w:val="84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8">
    <w:name w:val="Heading 8 Char"/>
    <w:basedOn w:val="850"/>
    <w:link w:val="84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9">
    <w:name w:val="Heading 9 Char"/>
    <w:basedOn w:val="850"/>
    <w:link w:val="84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60">
    <w:name w:val="Title"/>
    <w:basedOn w:val="899"/>
    <w:next w:val="899"/>
    <w:link w:val="86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61">
    <w:name w:val="Title Char"/>
    <w:basedOn w:val="850"/>
    <w:link w:val="86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62">
    <w:name w:val="Subtitle"/>
    <w:basedOn w:val="899"/>
    <w:next w:val="899"/>
    <w:link w:val="86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3">
    <w:name w:val="Subtitle Char"/>
    <w:basedOn w:val="850"/>
    <w:link w:val="86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4">
    <w:name w:val="Quote"/>
    <w:basedOn w:val="899"/>
    <w:next w:val="899"/>
    <w:link w:val="86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5">
    <w:name w:val="Quote Char"/>
    <w:basedOn w:val="850"/>
    <w:link w:val="864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66">
    <w:name w:val="Intense Emphasis"/>
    <w:basedOn w:val="85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7">
    <w:name w:val="Intense Quote"/>
    <w:basedOn w:val="899"/>
    <w:next w:val="899"/>
    <w:link w:val="8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8">
    <w:name w:val="Intense Quote Char"/>
    <w:basedOn w:val="850"/>
    <w:link w:val="8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9">
    <w:name w:val="Intense Reference"/>
    <w:basedOn w:val="85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70">
    <w:name w:val="Subtle Emphasis"/>
    <w:basedOn w:val="85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1">
    <w:name w:val="Emphasis"/>
    <w:basedOn w:val="850"/>
    <w:uiPriority w:val="20"/>
    <w:qFormat/>
    <w:pPr>
      <w:pBdr/>
      <w:spacing/>
      <w:ind/>
    </w:pPr>
    <w:rPr>
      <w:i/>
      <w:iCs/>
    </w:rPr>
  </w:style>
  <w:style w:type="character" w:styleId="872">
    <w:name w:val="Strong"/>
    <w:basedOn w:val="850"/>
    <w:uiPriority w:val="22"/>
    <w:qFormat/>
    <w:pPr>
      <w:pBdr/>
      <w:spacing/>
      <w:ind/>
    </w:pPr>
    <w:rPr>
      <w:b/>
      <w:bCs/>
    </w:rPr>
  </w:style>
  <w:style w:type="character" w:styleId="873">
    <w:name w:val="Subtle Reference"/>
    <w:basedOn w:val="85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4">
    <w:name w:val="Book Title"/>
    <w:basedOn w:val="85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75">
    <w:name w:val="Header"/>
    <w:basedOn w:val="899"/>
    <w:link w:val="8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6">
    <w:name w:val="Header Char"/>
    <w:basedOn w:val="850"/>
    <w:link w:val="875"/>
    <w:uiPriority w:val="99"/>
    <w:pPr>
      <w:pBdr/>
      <w:spacing/>
      <w:ind/>
    </w:pPr>
  </w:style>
  <w:style w:type="paragraph" w:styleId="877">
    <w:name w:val="Footer"/>
    <w:basedOn w:val="899"/>
    <w:link w:val="8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8">
    <w:name w:val="Footer Char"/>
    <w:basedOn w:val="850"/>
    <w:link w:val="877"/>
    <w:uiPriority w:val="99"/>
    <w:pPr>
      <w:pBdr/>
      <w:spacing/>
      <w:ind/>
    </w:pPr>
  </w:style>
  <w:style w:type="paragraph" w:styleId="879">
    <w:name w:val="Caption"/>
    <w:basedOn w:val="899"/>
    <w:next w:val="89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80">
    <w:name w:val="footnote text"/>
    <w:basedOn w:val="899"/>
    <w:link w:val="8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1">
    <w:name w:val="Footnote Text Char"/>
    <w:basedOn w:val="850"/>
    <w:link w:val="880"/>
    <w:uiPriority w:val="99"/>
    <w:semiHidden/>
    <w:pPr>
      <w:pBdr/>
      <w:spacing/>
      <w:ind/>
    </w:pPr>
    <w:rPr>
      <w:sz w:val="20"/>
      <w:szCs w:val="20"/>
    </w:rPr>
  </w:style>
  <w:style w:type="character" w:styleId="882">
    <w:name w:val="footnote reference"/>
    <w:basedOn w:val="850"/>
    <w:uiPriority w:val="99"/>
    <w:semiHidden/>
    <w:unhideWhenUsed/>
    <w:pPr>
      <w:pBdr/>
      <w:spacing/>
      <w:ind/>
    </w:pPr>
    <w:rPr>
      <w:vertAlign w:val="superscript"/>
    </w:rPr>
  </w:style>
  <w:style w:type="paragraph" w:styleId="883">
    <w:name w:val="endnote text"/>
    <w:basedOn w:val="899"/>
    <w:link w:val="8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4">
    <w:name w:val="Endnote Text Char"/>
    <w:basedOn w:val="850"/>
    <w:link w:val="883"/>
    <w:uiPriority w:val="99"/>
    <w:semiHidden/>
    <w:pPr>
      <w:pBdr/>
      <w:spacing/>
      <w:ind/>
    </w:pPr>
    <w:rPr>
      <w:sz w:val="20"/>
      <w:szCs w:val="20"/>
    </w:rPr>
  </w:style>
  <w:style w:type="character" w:styleId="885">
    <w:name w:val="endnote reference"/>
    <w:basedOn w:val="850"/>
    <w:uiPriority w:val="99"/>
    <w:semiHidden/>
    <w:unhideWhenUsed/>
    <w:pPr>
      <w:pBdr/>
      <w:spacing/>
      <w:ind/>
    </w:pPr>
    <w:rPr>
      <w:vertAlign w:val="superscript"/>
    </w:rPr>
  </w:style>
  <w:style w:type="character" w:styleId="886">
    <w:name w:val="Hyperlink"/>
    <w:basedOn w:val="85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7">
    <w:name w:val="FollowedHyperlink"/>
    <w:basedOn w:val="85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8">
    <w:name w:val="toc 1"/>
    <w:basedOn w:val="899"/>
    <w:next w:val="899"/>
    <w:uiPriority w:val="39"/>
    <w:unhideWhenUsed/>
    <w:pPr>
      <w:pBdr/>
      <w:spacing w:after="100"/>
      <w:ind/>
    </w:pPr>
  </w:style>
  <w:style w:type="paragraph" w:styleId="889">
    <w:name w:val="toc 2"/>
    <w:basedOn w:val="899"/>
    <w:next w:val="899"/>
    <w:uiPriority w:val="39"/>
    <w:unhideWhenUsed/>
    <w:pPr>
      <w:pBdr/>
      <w:spacing w:after="100"/>
      <w:ind w:left="220"/>
    </w:pPr>
  </w:style>
  <w:style w:type="paragraph" w:styleId="890">
    <w:name w:val="toc 3"/>
    <w:basedOn w:val="899"/>
    <w:next w:val="899"/>
    <w:uiPriority w:val="39"/>
    <w:unhideWhenUsed/>
    <w:pPr>
      <w:pBdr/>
      <w:spacing w:after="100"/>
      <w:ind w:left="440"/>
    </w:pPr>
  </w:style>
  <w:style w:type="paragraph" w:styleId="891">
    <w:name w:val="toc 4"/>
    <w:basedOn w:val="899"/>
    <w:next w:val="899"/>
    <w:uiPriority w:val="39"/>
    <w:unhideWhenUsed/>
    <w:pPr>
      <w:pBdr/>
      <w:spacing w:after="100"/>
      <w:ind w:left="660"/>
    </w:pPr>
  </w:style>
  <w:style w:type="paragraph" w:styleId="892">
    <w:name w:val="toc 5"/>
    <w:basedOn w:val="899"/>
    <w:next w:val="899"/>
    <w:uiPriority w:val="39"/>
    <w:unhideWhenUsed/>
    <w:pPr>
      <w:pBdr/>
      <w:spacing w:after="100"/>
      <w:ind w:left="880"/>
    </w:pPr>
  </w:style>
  <w:style w:type="paragraph" w:styleId="893">
    <w:name w:val="toc 6"/>
    <w:basedOn w:val="899"/>
    <w:next w:val="899"/>
    <w:uiPriority w:val="39"/>
    <w:unhideWhenUsed/>
    <w:pPr>
      <w:pBdr/>
      <w:spacing w:after="100"/>
      <w:ind w:left="1100"/>
    </w:pPr>
  </w:style>
  <w:style w:type="paragraph" w:styleId="894">
    <w:name w:val="toc 7"/>
    <w:basedOn w:val="899"/>
    <w:next w:val="899"/>
    <w:uiPriority w:val="39"/>
    <w:unhideWhenUsed/>
    <w:pPr>
      <w:pBdr/>
      <w:spacing w:after="100"/>
      <w:ind w:left="1320"/>
    </w:pPr>
  </w:style>
  <w:style w:type="paragraph" w:styleId="895">
    <w:name w:val="toc 8"/>
    <w:basedOn w:val="899"/>
    <w:next w:val="899"/>
    <w:uiPriority w:val="39"/>
    <w:unhideWhenUsed/>
    <w:pPr>
      <w:pBdr/>
      <w:spacing w:after="100"/>
      <w:ind w:left="1540"/>
    </w:pPr>
  </w:style>
  <w:style w:type="paragraph" w:styleId="896">
    <w:name w:val="toc 9"/>
    <w:basedOn w:val="899"/>
    <w:next w:val="899"/>
    <w:uiPriority w:val="39"/>
    <w:unhideWhenUsed/>
    <w:pPr>
      <w:pBdr/>
      <w:spacing w:after="100"/>
      <w:ind w:left="1760"/>
    </w:pPr>
  </w:style>
  <w:style w:type="paragraph" w:styleId="897">
    <w:name w:val="TOC Heading"/>
    <w:uiPriority w:val="39"/>
    <w:unhideWhenUsed/>
    <w:pPr>
      <w:pBdr/>
      <w:spacing/>
      <w:ind/>
    </w:pPr>
  </w:style>
  <w:style w:type="paragraph" w:styleId="898">
    <w:name w:val="table of figures"/>
    <w:basedOn w:val="899"/>
    <w:next w:val="899"/>
    <w:uiPriority w:val="99"/>
    <w:unhideWhenUsed/>
    <w:pPr>
      <w:pBdr/>
      <w:spacing w:after="0" w:afterAutospacing="0"/>
      <w:ind/>
    </w:pPr>
  </w:style>
  <w:style w:type="paragraph" w:styleId="899" w:default="1">
    <w:name w:val="Normal"/>
    <w:qFormat/>
    <w:pPr>
      <w:pBdr/>
      <w:spacing/>
      <w:ind/>
    </w:pPr>
  </w:style>
  <w:style w:type="table" w:styleId="90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1" w:default="1">
    <w:name w:val="No List"/>
    <w:uiPriority w:val="99"/>
    <w:semiHidden/>
    <w:unhideWhenUsed/>
    <w:pPr>
      <w:pBdr/>
      <w:spacing/>
      <w:ind/>
    </w:pPr>
  </w:style>
  <w:style w:type="paragraph" w:styleId="902">
    <w:name w:val="No Spacing"/>
    <w:basedOn w:val="899"/>
    <w:uiPriority w:val="1"/>
    <w:qFormat/>
    <w:pPr>
      <w:pBdr/>
      <w:spacing w:after="0" w:line="240" w:lineRule="auto"/>
      <w:ind/>
    </w:pPr>
  </w:style>
  <w:style w:type="paragraph" w:styleId="903">
    <w:name w:val="List Paragraph"/>
    <w:basedOn w:val="89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2025-06-15T03:09:11Z</dcterms:modified>
</cp:coreProperties>
</file>