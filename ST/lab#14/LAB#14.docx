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Task:</w:t>
      </w:r>
      <w:r>
        <w:rPr>
          <w:rFonts w:ascii="Times New Roman" w:hAnsi="Times New Roman" w:cs="Times New Roman"/>
          <w:b/>
          <w:bCs/>
          <w:sz w:val="22"/>
          <w:szCs w:val="22"/>
        </w:rPr>
      </w:r>
      <w:r>
        <w:rPr>
          <w:rFonts w:ascii="Times New Roman" w:hAnsi="Times New Roman" w:cs="Times New Roman"/>
          <w:b/>
          <w:bCs/>
          <w:sz w:val="22"/>
          <w:szCs w:val="22"/>
        </w:rPr>
      </w:r>
    </w:p>
    <w:p>
      <w:pPr>
        <w:pBdr/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are developing a Python utility module that includes a set of mathematical and string-processing functions (e.g., factorial, </w:t>
      </w:r>
      <w:r>
        <w:rPr>
          <w:rFonts w:ascii="Times New Roman" w:hAnsi="Times New Roman" w:cs="Times New Roman"/>
          <w:sz w:val="22"/>
          <w:szCs w:val="22"/>
        </w:rPr>
        <w:t xml:space="preserve">is_prime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reverse_string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normalize_whitespace</w:t>
      </w:r>
      <w:r>
        <w:rPr>
          <w:rFonts w:ascii="Times New Roman" w:hAnsi="Times New Roman" w:cs="Times New Roman"/>
          <w:sz w:val="22"/>
          <w:szCs w:val="22"/>
        </w:rPr>
        <w:t xml:space="preserve">). Your goal is to design and implement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comprehensive, maintainable, and readable parameterized test cases</w:t>
      </w:r>
      <w:r>
        <w:rPr>
          <w:rFonts w:ascii="Times New Roman" w:hAnsi="Times New Roman" w:cs="Times New Roman"/>
          <w:sz w:val="22"/>
          <w:szCs w:val="22"/>
        </w:rPr>
        <w:t xml:space="preserve"> using </w:t>
      </w:r>
      <w:r>
        <w:rPr>
          <w:rFonts w:ascii="Times New Roman" w:hAnsi="Times New Roman" w:cs="Times New Roman"/>
          <w:sz w:val="22"/>
          <w:szCs w:val="22"/>
        </w:rPr>
        <w:t xml:space="preserve">pytest</w:t>
      </w:r>
      <w:r>
        <w:rPr>
          <w:rFonts w:ascii="Times New Roman" w:hAnsi="Times New Roman" w:cs="Times New Roman"/>
          <w:sz w:val="22"/>
          <w:szCs w:val="22"/>
        </w:rPr>
        <w:t xml:space="preserve">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</w:rPr>
        <w:t xml:space="preserve">Ans: utils.py:</w:t>
      </w:r>
      <w:r>
        <w:rPr>
          <w:b/>
          <w:bCs/>
          <w:sz w:val="22"/>
          <w:szCs w:val="22"/>
        </w:rPr>
      </w:r>
    </w:p>
    <w:tbl>
      <w:tblPr>
        <w:tblStyle w:val="70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ins w:id="0" w:author=""/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ins w:id="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factorial</w:t>
              </w:r>
            </w:ins>
            <w:ins w:id="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</w:t>
              </w:r>
            </w:ins>
            <w:ins w:id="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int</w:t>
              </w:r>
            </w:ins>
            <w:ins w:id="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-&gt; </w:t>
              </w:r>
            </w:ins>
            <w:ins w:id="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int</w:t>
              </w:r>
            </w:ins>
            <w:ins w:id="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</w:t>
              </w:r>
            </w:ins>
            <w:ins w:id="1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not </w:t>
              </w:r>
            </w:ins>
            <w:ins w:id="1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isinstance</w:t>
              </w:r>
            </w:ins>
            <w:ins w:id="1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</w:t>
              </w:r>
            </w:ins>
            <w:ins w:id="1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1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int</w:t>
              </w:r>
            </w:ins>
            <w:ins w:id="1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</w:t>
              </w:r>
            </w:ins>
            <w:ins w:id="1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raise </w:t>
              </w:r>
            </w:ins>
            <w:ins w:id="1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1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2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 must be an integer"</w:t>
              </w:r>
            </w:ins>
            <w:ins w:id="2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  <w:t xml:space="preserve">    </w:t>
              </w:r>
            </w:ins>
            <w:ins w:id="2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</w:t>
              </w:r>
            </w:ins>
            <w:ins w:id="2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2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&lt; </w:t>
              </w:r>
            </w:ins>
            <w:ins w:id="2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2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    </w:t>
              </w:r>
            </w:ins>
            <w:ins w:id="2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raise </w:t>
              </w:r>
            </w:ins>
            <w:ins w:id="2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ValueError</w:t>
              </w:r>
            </w:ins>
            <w:ins w:id="2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3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 must be non-negative"</w:t>
              </w:r>
            </w:ins>
            <w:ins w:id="3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  <w:t xml:space="preserve">    </w:t>
              </w:r>
            </w:ins>
            <w:ins w:id="3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</w:t>
              </w:r>
            </w:ins>
            <w:ins w:id="3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3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== </w:t>
              </w:r>
            </w:ins>
            <w:ins w:id="3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3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    </w:t>
              </w:r>
            </w:ins>
            <w:ins w:id="3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</w:t>
              </w:r>
            </w:ins>
            <w:ins w:id="3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  <w:br/>
                <w:t xml:space="preserve">    </w:t>
              </w:r>
            </w:ins>
            <w:ins w:id="3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</w:t>
              </w:r>
            </w:ins>
            <w:ins w:id="4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4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* factorial(</w:t>
              </w:r>
            </w:ins>
            <w:ins w:id="4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4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- </w:t>
              </w:r>
            </w:ins>
            <w:ins w:id="4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4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</w:r>
            </w:ins>
            <w:ins w:id="4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4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is_prime</w:t>
              </w:r>
            </w:ins>
            <w:ins w:id="4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4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</w:t>
              </w:r>
            </w:ins>
            <w:ins w:id="5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5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int</w:t>
              </w:r>
            </w:ins>
            <w:ins w:id="5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-&gt; </w:t>
              </w:r>
            </w:ins>
            <w:ins w:id="5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bool</w:t>
              </w:r>
            </w:ins>
            <w:ins w:id="5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</w:t>
              </w:r>
            </w:ins>
            <w:ins w:id="5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not </w:t>
              </w:r>
            </w:ins>
            <w:ins w:id="5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isinstance</w:t>
              </w:r>
            </w:ins>
            <w:ins w:id="5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5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</w:t>
              </w:r>
            </w:ins>
            <w:ins w:id="5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6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int</w:t>
              </w:r>
            </w:ins>
            <w:ins w:id="6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</w:t>
              </w:r>
            </w:ins>
            <w:ins w:id="6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raise </w:t>
              </w:r>
            </w:ins>
            <w:ins w:id="6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6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6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 must be an integer"</w:t>
              </w:r>
            </w:ins>
            <w:ins w:id="6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  <w:t xml:space="preserve">    </w:t>
              </w:r>
            </w:ins>
            <w:ins w:id="6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</w:t>
              </w:r>
            </w:ins>
            <w:ins w:id="6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6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&lt; </w:t>
              </w:r>
            </w:ins>
            <w:ins w:id="7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7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    </w:t>
              </w:r>
            </w:ins>
            <w:ins w:id="7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raise </w:t>
              </w:r>
            </w:ins>
            <w:ins w:id="7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ValueError</w:t>
              </w:r>
            </w:ins>
            <w:ins w:id="7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7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 must be a positive integer"</w:t>
              </w:r>
            </w:ins>
            <w:ins w:id="7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  <w:t xml:space="preserve">    </w:t>
              </w:r>
            </w:ins>
            <w:ins w:id="7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</w:t>
              </w:r>
            </w:ins>
            <w:ins w:id="7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7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== </w:t>
              </w:r>
            </w:ins>
            <w:ins w:id="8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8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    </w:t>
              </w:r>
            </w:ins>
            <w:ins w:id="8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False</w:t>
                <w:br/>
                <w:t xml:space="preserve">    for </w:t>
              </w:r>
            </w:ins>
            <w:ins w:id="8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 </w:t>
              </w:r>
            </w:ins>
            <w:ins w:id="8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 </w:t>
              </w:r>
            </w:ins>
            <w:ins w:id="8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range</w:t>
              </w:r>
            </w:ins>
            <w:ins w:id="8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8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8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8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int</w:t>
              </w:r>
            </w:ins>
            <w:ins w:id="9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9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9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** </w:t>
              </w:r>
            </w:ins>
            <w:ins w:id="9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0.5</w:t>
              </w:r>
            </w:ins>
            <w:ins w:id="9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+ </w:t>
              </w:r>
            </w:ins>
            <w:ins w:id="9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9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</w:t>
              </w:r>
            </w:ins>
            <w:ins w:id="9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</w:t>
              </w:r>
            </w:ins>
            <w:ins w:id="9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 </w:t>
              </w:r>
            </w:ins>
            <w:ins w:id="9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% </w:t>
              </w:r>
            </w:ins>
            <w:ins w:id="10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 </w:t>
              </w:r>
            </w:ins>
            <w:ins w:id="10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== </w:t>
              </w:r>
            </w:ins>
            <w:ins w:id="10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10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        </w:t>
              </w:r>
            </w:ins>
            <w:ins w:id="10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False</w:t>
                <w:br/>
                <w:t xml:space="preserve">    return True</w:t>
                <w:br/>
                <w:t xml:space="preserve">def </w:t>
              </w:r>
            </w:ins>
            <w:ins w:id="10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reverse_string</w:t>
              </w:r>
            </w:ins>
            <w:ins w:id="10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0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</w:t>
              </w:r>
            </w:ins>
            <w:ins w:id="10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0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</w:t>
              </w:r>
            </w:ins>
            <w:ins w:id="11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-&gt; </w:t>
              </w:r>
            </w:ins>
            <w:ins w:id="11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</w:t>
              </w:r>
            </w:ins>
            <w:ins w:id="11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br/>
                <w:t xml:space="preserve">    </w:t>
              </w:r>
            </w:ins>
            <w:ins w:id="11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not </w:t>
              </w:r>
            </w:ins>
            <w:ins w:id="11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isinstance</w:t>
              </w:r>
            </w:ins>
            <w:ins w:id="11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1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</w:t>
              </w:r>
            </w:ins>
            <w:ins w:id="11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11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</w:t>
              </w:r>
            </w:ins>
            <w:ins w:id="11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</w:t>
              </w:r>
            </w:ins>
            <w:ins w:id="12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raise </w:t>
              </w:r>
            </w:ins>
            <w:ins w:id="12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12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2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 must be a string"</w:t>
              </w:r>
            </w:ins>
            <w:ins w:id="12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  <w:t xml:space="preserve">    </w:t>
              </w:r>
            </w:ins>
            <w:ins w:id="12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</w:t>
              </w:r>
            </w:ins>
            <w:ins w:id="12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</w:t>
              </w:r>
            </w:ins>
            <w:ins w:id="12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[::-</w:t>
              </w:r>
            </w:ins>
            <w:ins w:id="12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12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</w:t>
                <w:br/>
              </w:r>
            </w:ins>
            <w:ins w:id="13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13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normalize_whitespace</w:t>
              </w:r>
            </w:ins>
            <w:ins w:id="13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3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</w:t>
              </w:r>
            </w:ins>
            <w:ins w:id="13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3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</w:t>
              </w:r>
            </w:ins>
            <w:ins w:id="13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-&gt; </w:t>
              </w:r>
            </w:ins>
            <w:ins w:id="13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</w:t>
              </w:r>
            </w:ins>
            <w:ins w:id="13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</w:t>
                <w:br/>
                <w:t xml:space="preserve">    </w:t>
              </w:r>
            </w:ins>
            <w:ins w:id="13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not </w:t>
              </w:r>
            </w:ins>
            <w:ins w:id="14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isinstance</w:t>
              </w:r>
            </w:ins>
            <w:ins w:id="14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4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</w:t>
              </w:r>
            </w:ins>
            <w:ins w:id="14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14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</w:t>
              </w:r>
            </w:ins>
            <w:ins w:id="14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</w:t>
              </w:r>
            </w:ins>
            <w:ins w:id="14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raise </w:t>
              </w:r>
            </w:ins>
            <w:ins w:id="14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14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14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 must be a string"</w:t>
              </w:r>
            </w:ins>
            <w:ins w:id="15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  <w:t xml:space="preserve">    </w:t>
              </w:r>
            </w:ins>
            <w:ins w:id="15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</w:t>
              </w:r>
            </w:ins>
            <w:ins w:id="15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' '</w:t>
              </w:r>
            </w:ins>
            <w:ins w:id="15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.join(</w:t>
              </w:r>
            </w:ins>
            <w:ins w:id="15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</w:t>
              </w:r>
            </w:ins>
            <w:ins w:id="15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.split())</w:t>
              </w:r>
            </w:ins>
            <w:ins w:id="156">
              <w:r>
                <w:rPr>
                  <w:rFonts w:ascii="Times New Roman" w:hAnsi="Times New Roman" w:cs="Times New Roman"/>
                  <w:sz w:val="22"/>
                  <w:szCs w:val="22"/>
                </w:rPr>
              </w:r>
            </w:ins>
          </w:p>
          <w:p>
            <w:pPr>
              <w:pBdr/>
              <w:spacing/>
              <w:ind/>
              <w:rPr>
                <w:ins w:id="157" w:author=""/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ins w:id="158">
              <w:r>
                <w:rPr>
                  <w:rFonts w:ascii="Times New Roman" w:hAnsi="Times New Roman" w:cs="Times New Roman"/>
                  <w:sz w:val="22"/>
                  <w:szCs w:val="22"/>
                </w:rPr>
              </w:r>
            </w:ins>
            <w:ins w:id="159">
              <w:r>
                <w:rPr>
                  <w:rFonts w:ascii="Times New Roman" w:hAnsi="Times New Roman" w:cs="Times New Roman"/>
                  <w:sz w:val="22"/>
                  <w:szCs w:val="22"/>
                </w:rPr>
              </w:r>
            </w:ins>
          </w:p>
        </w:tc>
      </w:tr>
    </w:tbl>
    <w:p>
      <w:pPr>
        <w:pBdr/>
        <w:spacing/>
        <w:ind/>
        <w:rPr>
          <w:ins w:id="160" w:author=""/>
          <w:b/>
          <w:bCs/>
          <w:sz w:val="22"/>
          <w:szCs w:val="22"/>
          <w:highlight w:val="none"/>
        </w:rPr>
      </w:pPr>
      <w:ins w:id="161">
        <w:r>
          <w:rPr>
            <w:b/>
            <w:bCs/>
            <w:sz w:val="22"/>
            <w:szCs w:val="22"/>
            <w:highlight w:val="none"/>
          </w:rPr>
          <w:t xml:space="preserve">test_utils.py:</w:t>
        </w:r>
      </w:ins>
      <w:r>
        <w:rPr>
          <w:b/>
          <w:bCs/>
          <w:sz w:val="22"/>
          <w:szCs w:val="22"/>
          <w:highlight w:val="none"/>
        </w:rPr>
      </w:r>
      <w:ins w:id="162">
        <w:r>
          <w:rPr>
            <w:b/>
            <w:bCs/>
            <w:sz w:val="22"/>
            <w:szCs w:val="22"/>
            <w:highlight w:val="none"/>
          </w:rPr>
        </w:r>
      </w:ins>
    </w:p>
    <w:tbl>
      <w:tblPr>
        <w:tblStyle w:val="70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ins w:id="163" w:author=""/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ins w:id="16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import </w:t>
              </w:r>
            </w:ins>
            <w:ins w:id="16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pytest</w:t>
                <w:br/>
              </w:r>
            </w:ins>
            <w:ins w:id="16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from </w:t>
              </w:r>
            </w:ins>
            <w:ins w:id="16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utils </w:t>
              </w:r>
            </w:ins>
            <w:ins w:id="16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import </w:t>
              </w:r>
            </w:ins>
            <w:ins w:id="16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factorial, is_prime, reverse_string, normalize_whitespace</w:t>
                <w:br/>
              </w:r>
            </w:ins>
            <w:ins w:id="17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@pytest.fixture</w:t>
                <w:br/>
              </w:r>
            </w:ins>
            <w:ins w:id="17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17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string_inputs</w:t>
              </w:r>
            </w:ins>
            <w:ins w:id="17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():</w:t>
                <w:br/>
                <w:t xml:space="preserve">    </w:t>
              </w:r>
            </w:ins>
            <w:ins w:id="17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return </w:t>
              </w:r>
            </w:ins>
            <w:ins w:id="17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{</w:t>
                <w:br/>
                <w:t xml:space="preserve">        </w:t>
              </w:r>
            </w:ins>
            <w:ins w:id="17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"empty"</w:t>
              </w:r>
            </w:ins>
            <w:ins w:id="17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7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""</w:t>
              </w:r>
            </w:ins>
            <w:ins w:id="17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    </w:t>
              </w:r>
            </w:ins>
            <w:ins w:id="18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"single_char"</w:t>
              </w:r>
            </w:ins>
            <w:ins w:id="18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8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"a"</w:t>
              </w:r>
            </w:ins>
            <w:ins w:id="18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    </w:t>
              </w:r>
            </w:ins>
            <w:ins w:id="18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"normal"</w:t>
              </w:r>
            </w:ins>
            <w:ins w:id="18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8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"Hello World"</w:t>
              </w:r>
            </w:ins>
            <w:ins w:id="18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    </w:t>
              </w:r>
            </w:ins>
            <w:ins w:id="18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"with_spaces"</w:t>
              </w:r>
            </w:ins>
            <w:ins w:id="18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9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  Multiple   Spaces  "</w:t>
              </w:r>
            </w:ins>
            <w:ins w:id="19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    </w:t>
              </w:r>
            </w:ins>
            <w:ins w:id="19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"unicode"</w:t>
              </w:r>
            </w:ins>
            <w:ins w:id="19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</w:t>
              </w:r>
            </w:ins>
            <w:ins w:id="19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</w:t>
              </w:r>
            </w:ins>
            <w:ins w:id="19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こんにちは</w:t>
              </w:r>
            </w:ins>
            <w:ins w:id="19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  </w:t>
              </w:r>
            </w:ins>
            <w:ins w:id="19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}</w:t>
                <w:br/>
              </w:r>
            </w:ins>
            <w:ins w:id="19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19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20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"input_n, expected_result, test_id"</w:t>
              </w:r>
            </w:ins>
            <w:ins w:id="20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 (</w:t>
              </w:r>
            </w:ins>
            <w:ins w:id="20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20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0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20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0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"zero"</w:t>
              </w:r>
            </w:ins>
            <w:ins w:id="20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20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20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1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21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1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"one"</w:t>
              </w:r>
            </w:ins>
            <w:ins w:id="21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21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5</w:t>
              </w:r>
            </w:ins>
            <w:ins w:id="21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1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120</w:t>
              </w:r>
            </w:ins>
            <w:ins w:id="21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1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"positive_normal"</w:t>
              </w:r>
            </w:ins>
            <w:ins w:id="21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22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10</w:t>
              </w:r>
            </w:ins>
            <w:ins w:id="22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2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3628800</w:t>
              </w:r>
            </w:ins>
            <w:ins w:id="22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2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"large_positive"</w:t>
              </w:r>
            </w:ins>
            <w:ins w:id="22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),],</w:t>
                <w:br/>
                <w:t xml:space="preserve">    </w:t>
              </w:r>
            </w:ins>
            <w:ins w:id="22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22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22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22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23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23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23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  )</w:t>
                <w:br/>
              </w:r>
            </w:ins>
            <w:ins w:id="23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23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test_factorial_normal_cases</w:t>
              </w:r>
            </w:ins>
            <w:ins w:id="23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23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23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3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expected_result</w:t>
              </w:r>
            </w:ins>
            <w:ins w:id="23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4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test_id</w:t>
              </w:r>
            </w:ins>
            <w:ins w:id="24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24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assert </w:t>
              </w:r>
            </w:ins>
            <w:ins w:id="24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factorial(</w:t>
              </w:r>
            </w:ins>
            <w:ins w:id="24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24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== </w:t>
              </w:r>
            </w:ins>
            <w:ins w:id="24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expected_result</w:t>
                <w:br/>
              </w:r>
            </w:ins>
            <w:ins w:id="24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24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24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"input_n, expected_exception, test_id"</w:t>
              </w:r>
            </w:ins>
            <w:ins w:id="25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[(-</w:t>
              </w:r>
            </w:ins>
            <w:ins w:id="25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25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5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ValueError</w:t>
              </w:r>
            </w:ins>
            <w:ins w:id="25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5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"negative"</w:t>
              </w:r>
            </w:ins>
            <w:ins w:id="25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25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3.5</w:t>
              </w:r>
            </w:ins>
            <w:ins w:id="25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5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26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6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"float"</w:t>
              </w:r>
            </w:ins>
            <w:ins w:id="26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26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"2"</w:t>
              </w:r>
            </w:ins>
            <w:ins w:id="26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6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26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6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"string"</w:t>
              </w:r>
            </w:ins>
            <w:ins w:id="26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),],</w:t>
                <w:br/>
                <w:t xml:space="preserve">    </w:t>
              </w:r>
            </w:ins>
            <w:ins w:id="26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27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27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27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27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27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27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])</w:t>
                <w:br/>
              </w:r>
            </w:ins>
            <w:ins w:id="27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27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test_factorial_error_cases</w:t>
              </w:r>
            </w:ins>
            <w:ins w:id="27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27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28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8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expected_exception</w:t>
              </w:r>
            </w:ins>
            <w:ins w:id="28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8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test_id</w:t>
              </w:r>
            </w:ins>
            <w:ins w:id="28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28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with </w:t>
              </w:r>
            </w:ins>
            <w:ins w:id="28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pytest.raises(</w:t>
              </w:r>
            </w:ins>
            <w:ins w:id="28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expected_exception</w:t>
              </w:r>
            </w:ins>
            <w:ins w:id="28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factorial(</w:t>
              </w:r>
            </w:ins>
            <w:ins w:id="28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29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</w:r>
            </w:ins>
            <w:ins w:id="29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29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29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"input_n, expected_result, test_id"</w:t>
              </w:r>
            </w:ins>
            <w:ins w:id="29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   (</w:t>
              </w:r>
            </w:ins>
            <w:ins w:id="29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29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9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True</w:t>
              </w:r>
            </w:ins>
            <w:ins w:id="29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29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"smallest_prime"</w:t>
              </w:r>
            </w:ins>
            <w:ins w:id="30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0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3</w:t>
              </w:r>
            </w:ins>
            <w:ins w:id="30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0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True</w:t>
              </w:r>
            </w:ins>
            <w:ins w:id="30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0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"odd_prime"</w:t>
              </w:r>
            </w:ins>
            <w:ins w:id="30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0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4</w:t>
              </w:r>
            </w:ins>
            <w:ins w:id="30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0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False</w:t>
              </w:r>
            </w:ins>
            <w:ins w:id="31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1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"small_non_prime"</w:t>
              </w:r>
            </w:ins>
            <w:ins w:id="31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1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17</w:t>
              </w:r>
            </w:ins>
            <w:ins w:id="31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1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True</w:t>
              </w:r>
            </w:ins>
            <w:ins w:id="31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1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"larger_prime"</w:t>
              </w:r>
            </w:ins>
            <w:ins w:id="31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1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100</w:t>
              </w:r>
            </w:ins>
            <w:ins w:id="32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2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False</w:t>
              </w:r>
            </w:ins>
            <w:ins w:id="32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2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"large_non_prime"</w:t>
              </w:r>
            </w:ins>
            <w:ins w:id="32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2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32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2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False</w:t>
              </w:r>
            </w:ins>
            <w:ins w:id="32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2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"one"</w:t>
              </w:r>
            </w:ins>
            <w:ins w:id="33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),],</w:t>
                <w:br/>
                <w:t xml:space="preserve">    </w:t>
              </w:r>
            </w:ins>
            <w:ins w:id="33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33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33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33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33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33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33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])</w:t>
                <w:br/>
              </w:r>
            </w:ins>
            <w:ins w:id="33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33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test_is_prime_normal_cases</w:t>
              </w:r>
            </w:ins>
            <w:ins w:id="34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34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34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4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expected_result</w:t>
              </w:r>
            </w:ins>
            <w:ins w:id="34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4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test_id</w:t>
              </w:r>
            </w:ins>
            <w:ins w:id="34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34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assert </w:t>
              </w:r>
            </w:ins>
            <w:ins w:id="34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is_prime(</w:t>
              </w:r>
            </w:ins>
            <w:ins w:id="34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35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== </w:t>
              </w:r>
            </w:ins>
            <w:ins w:id="35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expected_result</w:t>
                <w:br/>
              </w:r>
            </w:ins>
            <w:ins w:id="35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35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35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"input_n, expected_exception, test_id"</w:t>
              </w:r>
            </w:ins>
            <w:ins w:id="35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  (</w:t>
              </w:r>
            </w:ins>
            <w:ins w:id="35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35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5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ValueError</w:t>
              </w:r>
            </w:ins>
            <w:ins w:id="35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6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"zero"</w:t>
              </w:r>
            </w:ins>
            <w:ins w:id="36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(-</w:t>
              </w:r>
            </w:ins>
            <w:ins w:id="36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5</w:t>
              </w:r>
            </w:ins>
            <w:ins w:id="36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6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ValueError</w:t>
              </w:r>
            </w:ins>
            <w:ins w:id="36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6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"negative"</w:t>
              </w:r>
            </w:ins>
            <w:ins w:id="36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6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2.5</w:t>
              </w:r>
            </w:ins>
            <w:ins w:id="36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7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37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7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"float"</w:t>
              </w:r>
            </w:ins>
            <w:ins w:id="37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37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"7"</w:t>
              </w:r>
            </w:ins>
            <w:ins w:id="37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7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37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7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"string"</w:t>
              </w:r>
            </w:ins>
            <w:ins w:id="37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),],</w:t>
                <w:br/>
                <w:t xml:space="preserve">    </w:t>
              </w:r>
            </w:ins>
            <w:ins w:id="38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38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38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38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38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38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38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</w:t>
                <w:br/>
                <w:t xml:space="preserve">)</w:t>
                <w:br/>
              </w:r>
            </w:ins>
            <w:ins w:id="38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38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test_is_prime_error_cases</w:t>
              </w:r>
            </w:ins>
            <w:ins w:id="38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39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39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9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expected_exception</w:t>
              </w:r>
            </w:ins>
            <w:ins w:id="39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39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test_id</w:t>
              </w:r>
            </w:ins>
            <w:ins w:id="39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39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with </w:t>
              </w:r>
            </w:ins>
            <w:ins w:id="39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pytest.raises(</w:t>
              </w:r>
            </w:ins>
            <w:ins w:id="39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expected_exception</w:t>
              </w:r>
            </w:ins>
            <w:ins w:id="39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is_prime(</w:t>
              </w:r>
            </w:ins>
            <w:ins w:id="40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input_n</w:t>
              </w:r>
            </w:ins>
            <w:ins w:id="40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</w:r>
            </w:ins>
            <w:ins w:id="40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40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40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"input_key, expected_output"</w:t>
              </w:r>
            </w:ins>
            <w:ins w:id="40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   (</w:t>
              </w:r>
            </w:ins>
            <w:ins w:id="40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"empty"</w:t>
              </w:r>
            </w:ins>
            <w:ins w:id="40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0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""</w:t>
              </w:r>
            </w:ins>
            <w:ins w:id="40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41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"single_char"</w:t>
              </w:r>
            </w:ins>
            <w:ins w:id="41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1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"a"</w:t>
              </w:r>
            </w:ins>
            <w:ins w:id="41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41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"normal"</w:t>
              </w:r>
            </w:ins>
            <w:ins w:id="41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1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"dlroW olleH"</w:t>
              </w:r>
            </w:ins>
            <w:ins w:id="41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41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"with_spaces"</w:t>
              </w:r>
            </w:ins>
            <w:ins w:id="41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2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  secapS   elpitluM  "</w:t>
              </w:r>
            </w:ins>
            <w:ins w:id="42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42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"unicode"</w:t>
              </w:r>
            </w:ins>
            <w:ins w:id="42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2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</w:t>
              </w:r>
            </w:ins>
            <w:ins w:id="42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はちにんこ</w:t>
              </w:r>
            </w:ins>
            <w:ins w:id="42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</w:t>
              </w:r>
            </w:ins>
            <w:ins w:id="42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),],</w:t>
                <w:br/>
                <w:t xml:space="preserve">    </w:t>
              </w:r>
            </w:ins>
            <w:ins w:id="42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42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43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43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43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43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43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])</w:t>
                <w:br/>
              </w:r>
            </w:ins>
            <w:ins w:id="43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43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test_reverse_string_normal_cases</w:t>
              </w:r>
            </w:ins>
            <w:ins w:id="43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43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string_inputs</w:t>
              </w:r>
            </w:ins>
            <w:ins w:id="43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4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input_key</w:t>
              </w:r>
            </w:ins>
            <w:ins w:id="44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4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expected_output</w:t>
              </w:r>
            </w:ins>
            <w:ins w:id="44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44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assert </w:t>
              </w:r>
            </w:ins>
            <w:ins w:id="44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reverse_string(</w:t>
              </w:r>
            </w:ins>
            <w:ins w:id="44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string_inputs</w:t>
              </w:r>
            </w:ins>
            <w:ins w:id="44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[</w:t>
              </w:r>
            </w:ins>
            <w:ins w:id="44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input_key</w:t>
              </w:r>
            </w:ins>
            <w:ins w:id="44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]) == </w:t>
              </w:r>
            </w:ins>
            <w:ins w:id="45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expected_output</w:t>
                <w:br/>
              </w:r>
            </w:ins>
            <w:ins w:id="45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45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45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"input_val, test_id"</w:t>
              </w:r>
            </w:ins>
            <w:ins w:id="45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</w:t>
                <w:br/>
                <w:t xml:space="preserve">        (</w:t>
              </w:r>
            </w:ins>
            <w:ins w:id="45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123</w:t>
              </w:r>
            </w:ins>
            <w:ins w:id="45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5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"integer"</w:t>
              </w:r>
            </w:ins>
            <w:ins w:id="45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45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None</w:t>
              </w:r>
            </w:ins>
            <w:ins w:id="46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6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"none"</w:t>
              </w:r>
            </w:ins>
            <w:ins w:id="46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([</w:t>
              </w:r>
            </w:ins>
            <w:ins w:id="46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46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6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46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6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3</w:t>
              </w:r>
            </w:ins>
            <w:ins w:id="46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], </w:t>
              </w:r>
            </w:ins>
            <w:ins w:id="46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"list"</w:t>
              </w:r>
            </w:ins>
            <w:ins w:id="47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],</w:t>
                <w:br/>
                <w:t xml:space="preserve">    </w:t>
              </w:r>
            </w:ins>
            <w:ins w:id="47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47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47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47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47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47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47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])</w:t>
                <w:br/>
              </w:r>
            </w:ins>
            <w:ins w:id="47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47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test_reverse_string_error_cases</w:t>
              </w:r>
            </w:ins>
            <w:ins w:id="48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48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input_val</w:t>
              </w:r>
            </w:ins>
            <w:ins w:id="48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8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test_id</w:t>
              </w:r>
            </w:ins>
            <w:ins w:id="48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48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with </w:t>
              </w:r>
            </w:ins>
            <w:ins w:id="48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pytest.raises(</w:t>
              </w:r>
            </w:ins>
            <w:ins w:id="48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48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reverse_string(</w:t>
              </w:r>
            </w:ins>
            <w:ins w:id="48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input_val</w:t>
              </w:r>
            </w:ins>
            <w:ins w:id="49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</w:r>
            </w:ins>
            <w:ins w:id="49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49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49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"input_str, expected_output"</w:t>
              </w:r>
            </w:ins>
            <w:ins w:id="49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  (</w:t>
              </w:r>
            </w:ins>
            <w:ins w:id="49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""</w:t>
              </w:r>
            </w:ins>
            <w:ins w:id="49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9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""</w:t>
              </w:r>
            </w:ins>
            <w:ins w:id="49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49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"empty"</w:t>
              </w:r>
            </w:ins>
            <w:ins w:id="50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50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"Hello"</w:t>
              </w:r>
            </w:ins>
            <w:ins w:id="50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0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"Hello"</w:t>
              </w:r>
            </w:ins>
            <w:ins w:id="50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0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"single_word"</w:t>
              </w:r>
            </w:ins>
            <w:ins w:id="50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50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  Hello   World  "</w:t>
              </w:r>
            </w:ins>
            <w:ins w:id="50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0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"Hello World"</w:t>
              </w:r>
            </w:ins>
            <w:ins w:id="51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1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"multiple_spaces"</w:t>
              </w:r>
            </w:ins>
            <w:ins w:id="51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51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</w:t>
              </w:r>
            </w:ins>
            <w:ins w:id="51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\t\n</w:t>
              </w:r>
            </w:ins>
            <w:ins w:id="51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  Test   String </w:t>
              </w:r>
            </w:ins>
            <w:ins w:id="51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\r\n</w:t>
              </w:r>
            </w:ins>
            <w:ins w:id="51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</w:t>
              </w:r>
            </w:ins>
            <w:ins w:id="51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1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"Test String"</w:t>
              </w:r>
            </w:ins>
            <w:ins w:id="52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2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"mixed_whitespace"</w:t>
              </w:r>
            </w:ins>
            <w:ins w:id="52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52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"Hello</w:t>
              </w:r>
            </w:ins>
            <w:ins w:id="52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\t</w:t>
              </w:r>
            </w:ins>
            <w:ins w:id="52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World"</w:t>
              </w:r>
            </w:ins>
            <w:ins w:id="52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2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"Hello World"</w:t>
              </w:r>
            </w:ins>
            <w:ins w:id="52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2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"tabs"</w:t>
              </w:r>
            </w:ins>
            <w:ins w:id="53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),],</w:t>
                <w:br/>
                <w:t xml:space="preserve">    </w:t>
              </w:r>
            </w:ins>
            <w:ins w:id="53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53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53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53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53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53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53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 </w:t>
              </w:r>
            </w:ins>
            <w:ins w:id="53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if </w:t>
              </w:r>
            </w:ins>
            <w:ins w:id="53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len</w:t>
              </w:r>
            </w:ins>
            <w:ins w:id="54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(x) == </w:t>
              </w:r>
            </w:ins>
            <w:ins w:id="54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3 </w:t>
              </w:r>
            </w:ins>
            <w:ins w:id="54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else </w:t>
              </w:r>
            </w:ins>
            <w:ins w:id="54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f"case_</w:t>
              </w:r>
            </w:ins>
            <w:ins w:id="54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{</w:t>
              </w:r>
            </w:ins>
            <w:ins w:id="54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x[</w:t>
              </w:r>
            </w:ins>
            <w:ins w:id="54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0</w:t>
              </w:r>
            </w:ins>
            <w:ins w:id="54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</w:t>
              </w:r>
            </w:ins>
            <w:ins w:id="54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}</w:t>
              </w:r>
            </w:ins>
            <w:ins w:id="54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  </w:t>
              </w:r>
            </w:ins>
            <w:ins w:id="55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  <w:br/>
              </w:r>
            </w:ins>
            <w:ins w:id="55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55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test_normalize_whitespace_normal_cases</w:t>
              </w:r>
            </w:ins>
            <w:ins w:id="55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55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input_str</w:t>
              </w:r>
            </w:ins>
            <w:ins w:id="55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5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expected_output</w:t>
              </w:r>
            </w:ins>
            <w:ins w:id="55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55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assert </w:t>
              </w:r>
            </w:ins>
            <w:ins w:id="55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normalize_whitespace(</w:t>
              </w:r>
            </w:ins>
            <w:ins w:id="56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input_str</w:t>
              </w:r>
            </w:ins>
            <w:ins w:id="56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 == </w:t>
              </w:r>
            </w:ins>
            <w:ins w:id="56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expected_output</w:t>
                <w:br/>
              </w:r>
            </w:ins>
            <w:ins w:id="56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@pytest.mark.parametrize</w:t>
              </w:r>
            </w:ins>
            <w:ins w:id="56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  <w:br/>
                <w:t xml:space="preserve">    </w:t>
              </w:r>
            </w:ins>
            <w:ins w:id="56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"input_val, test_id"</w:t>
              </w:r>
            </w:ins>
            <w:ins w:id="56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</w:t>
                <w:br/>
                <w:t xml:space="preserve">    [  (</w:t>
              </w:r>
            </w:ins>
            <w:ins w:id="56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123</w:t>
              </w:r>
            </w:ins>
            <w:ins w:id="56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6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"integer"</w:t>
              </w:r>
            </w:ins>
            <w:ins w:id="57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</w:t>
              </w:r>
            </w:ins>
            <w:ins w:id="57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None</w:t>
              </w:r>
            </w:ins>
            <w:ins w:id="57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7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"none"</w:t>
              </w:r>
            </w:ins>
            <w:ins w:id="57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</w:t>
                <w:br/>
                <w:t xml:space="preserve">        ([</w:t>
              </w:r>
            </w:ins>
            <w:ins w:id="57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57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7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2</w:t>
              </w:r>
            </w:ins>
            <w:ins w:id="57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7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3</w:t>
              </w:r>
            </w:ins>
            <w:ins w:id="58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], </w:t>
              </w:r>
            </w:ins>
            <w:ins w:id="58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"list"</w:t>
              </w:r>
            </w:ins>
            <w:ins w:id="58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), ],</w:t>
                <w:br/>
                <w:t xml:space="preserve">    </w:t>
              </w:r>
            </w:ins>
            <w:ins w:id="58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ids</w:t>
              </w:r>
            </w:ins>
            <w:ins w:id="58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=</w:t>
              </w:r>
            </w:ins>
            <w:ins w:id="58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lambda </w:t>
              </w:r>
            </w:ins>
            <w:ins w:id="58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x</w:t>
              </w:r>
            </w:ins>
            <w:ins w:id="58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: x[</w:t>
              </w:r>
            </w:ins>
            <w:ins w:id="58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1</w:t>
              </w:r>
            </w:ins>
            <w:ins w:id="58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])</w:t>
                <w:br/>
              </w:r>
            </w:ins>
            <w:ins w:id="59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def </w:t>
              </w:r>
            </w:ins>
            <w:ins w:id="59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test_normalize_whitespace_error_cases</w:t>
              </w:r>
            </w:ins>
            <w:ins w:id="59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(</w:t>
              </w:r>
            </w:ins>
            <w:ins w:id="593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input_val</w:t>
              </w:r>
            </w:ins>
            <w:ins w:id="594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, </w:t>
              </w:r>
            </w:ins>
            <w:ins w:id="595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test_id</w:t>
              </w:r>
            </w:ins>
            <w:ins w:id="596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</w:t>
              </w:r>
            </w:ins>
            <w:ins w:id="597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with </w:t>
              </w:r>
            </w:ins>
            <w:ins w:id="598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pytest.raises(</w:t>
              </w:r>
            </w:ins>
            <w:ins w:id="599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TypeError</w:t>
              </w:r>
            </w:ins>
            <w:ins w:id="600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):</w:t>
                <w:br/>
                <w:t xml:space="preserve">        normalize_whitespace(</w:t>
              </w:r>
            </w:ins>
            <w:ins w:id="601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input_val</w:t>
              </w:r>
            </w:ins>
            <w:ins w:id="602">
              <w:r>
                <w:rPr>
                  <w:rFonts w:ascii="Times New Roman" w:hAnsi="Times New Roman" w:cs="Times New Roman"/>
                  <w:sz w:val="22"/>
                  <w:szCs w:val="22"/>
                </w:rPr>
                <w:t xml:space="preserve">)</w:t>
              </w:r>
            </w:ins>
            <w:ins w:id="603">
              <w:r>
                <w:rPr>
                  <w:rFonts w:ascii="Times New Roman" w:hAnsi="Times New Roman" w:cs="Times New Roman"/>
                  <w:sz w:val="22"/>
                  <w:szCs w:val="22"/>
                </w:rPr>
              </w:r>
            </w:ins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ins w:id="604" w:author=""/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ins w:id="605">
              <w:r>
                <w:rPr>
                  <w:rFonts w:ascii="Times New Roman" w:hAnsi="Times New Roman" w:cs="Times New Roman"/>
                  <w:sz w:val="22"/>
                  <w:szCs w:val="22"/>
                </w:rPr>
              </w:r>
            </w:ins>
            <w:ins w:id="606">
              <w:r>
                <w:rPr>
                  <w:rFonts w:ascii="Times New Roman" w:hAnsi="Times New Roman" w:cs="Times New Roman"/>
                  <w:sz w:val="22"/>
                  <w:szCs w:val="22"/>
                </w:rPr>
              </w:r>
            </w:ins>
          </w:p>
        </w:tc>
      </w:tr>
    </w:tbl>
    <w:p>
      <w:pPr>
        <w:pBdr/>
        <w:spacing/>
        <w:ind/>
        <w:rPr>
          <w:ins w:id="607" w:author=""/>
          <w:sz w:val="22"/>
          <w:szCs w:val="22"/>
          <w:highlight w:val="none"/>
        </w:rPr>
      </w:pPr>
      <w:ins w:id="608">
        <w:r>
          <w:rPr>
            <w:sz w:val="22"/>
            <w:szCs w:val="22"/>
            <w:highlight w:val="none"/>
          </w:rPr>
        </w:r>
      </w:ins>
      <w:ins w:id="609">
        <w:r>
          <w:rPr>
            <w:sz w:val="22"/>
            <w:szCs w:val="22"/>
            <w:highlight w:val="none"/>
          </w:rPr>
        </w:r>
      </w:ins>
    </w:p>
    <w:p>
      <w:pPr>
        <w:pBdr/>
        <w:spacing/>
        <w:ind/>
        <w:rPr>
          <w:ins w:id="610" w:author=""/>
          <w:b/>
          <w:bCs/>
          <w:sz w:val="22"/>
          <w:szCs w:val="22"/>
          <w:highlight w:val="none"/>
        </w:rPr>
      </w:pPr>
      <w:ins w:id="611">
        <w:r>
          <w:rPr>
            <w:b/>
            <w:bCs/>
            <w:sz w:val="22"/>
            <w:szCs w:val="22"/>
            <w:highlight w:val="none"/>
          </w:rPr>
          <w:t xml:space="preserve">OUTPUT:</w:t>
        </w:r>
      </w:ins>
      <w:ins w:id="612">
        <w:r>
          <w:rPr>
            <w:b/>
            <w:bCs/>
            <w:sz w:val="22"/>
            <w:szCs w:val="22"/>
            <w:highlight w:val="none"/>
          </w:rPr>
        </w:r>
      </w:ins>
    </w:p>
    <w:p>
      <w:pPr>
        <w:pBdr/>
        <w:spacing/>
        <w:ind/>
        <w:rPr>
          <w:ins w:id="613" w:author=""/>
          <w:sz w:val="22"/>
          <w:szCs w:val="22"/>
          <w:highlight w:val="none"/>
        </w:rPr>
      </w:pPr>
      <w:ins w:id="614">
        <w:r>
          <w:rPr>
            <w:sz w:val="22"/>
            <w:szCs w:val="22"/>
            <w:highlight w:val="none"/>
          </w:rPr>
        </w:r>
      </w:ins>
      <w:ins w:id="615">
        <w:r>
          <w:rPr>
            <w:sz w:val="22"/>
            <w:szCs w:val="22"/>
          </w:rPr>
        </w:r>
      </w:ins>
      <w:ins w:id="616">
        <w:r>
          <w:rPr>
            <w:sz w:val="22"/>
            <w:szCs w:val="22"/>
          </w:rPr>
        </w:r>
      </w:ins>
      <w:ins w:id="617">
        <w:r>
          <w:rPr>
            <w:sz w:val="22"/>
            <w:szCs w:val="22"/>
          </w:rPr>
        </w:r>
      </w:ins>
      <w:ins w:id="618">
        <w:r>
          <w:rPr>
            <w:sz w:val="22"/>
            <w:szCs w:val="22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<wp:simplePos x="0" y="0"/>
                  <wp:positionH relativeFrom="column">
                    <wp:posOffset>319087</wp:posOffset>
                  </wp:positionH>
                  <wp:positionV relativeFrom="paragraph">
                    <wp:posOffset>14287</wp:posOffset>
                  </wp:positionV>
                  <wp:extent cx="4906350" cy="2594669"/>
                  <wp:effectExtent l="14287" t="14287" r="14287" b="14287"/>
                  <wp:wrapTight wrapText="bothSides">
                    <wp:wrapPolygon edited="1">
                      <wp:start x="0" y="0"/>
                      <wp:lineTo x="21600" y="0"/>
                      <wp:lineTo x="21600" y="21600"/>
                      <wp:lineTo x="0" y="21600"/>
                    </wp:wrapPolygon>
                  </wp:wrapTight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4112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 flipH="0" flipV="0">
                            <a:off x="0" y="0"/>
                            <a:ext cx="4906350" cy="259466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>
                                <a:lumMod val="50196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position:absolute;z-index:2048;o:allowoverlap:true;o:allowincell:true;mso-position-horizontal-relative:text;margin-left:25.12pt;mso-position-horizontal:absolute;mso-position-vertical-relative:text;margin-top:1.12pt;mso-position-vertical:absolute;width:386.33pt;height:204.30pt;mso-wrap-distance-left:9.07pt;mso-wrap-distance-top:0.00pt;mso-wrap-distance-right:9.07pt;mso-wrap-distance-bottom:0.00pt;z-index:1;" wrapcoords="0 0 100000 0 100000 100000 0 100000" strokecolor="#1F3963" strokeweight="2.25pt">
                  <w10:wrap type="tight"/>
                  <v:imagedata r:id="rId11" o:title=""/>
                  <o:lock v:ext="edit" rotation="t"/>
                </v:shape>
              </w:pict>
            </mc:Fallback>
          </mc:AlternateContent>
        </w:r>
      </w:ins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  <w:ins w:id="619">
        <w:r>
          <w:rPr>
            <w:sz w:val="22"/>
            <w:szCs w:val="22"/>
            <w:highlight w:val="none"/>
          </w:rPr>
        </w:r>
      </w:ins>
    </w:p>
    <w:p>
      <w:pPr>
        <w:pBdr/>
        <w:tabs>
          <w:tab w:val="left" w:leader="none" w:pos="1502"/>
        </w:tabs>
        <w:spacing/>
        <w:ind/>
        <w:rPr>
          <w:ins w:id="620" w:author=""/>
          <w:sz w:val="22"/>
          <w:szCs w:val="22"/>
        </w:rPr>
      </w:pPr>
      <w:ins w:id="621">
        <w:r>
          <w:rPr>
            <w:sz w:val="22"/>
            <w:szCs w:val="22"/>
          </w:rPr>
          <w:tab/>
        </w:r>
      </w:ins>
      <w:ins w:id="622">
        <w:r>
          <w:rPr>
            <w:sz w:val="22"/>
            <w:szCs w:val="22"/>
          </w:rPr>
        </w:r>
      </w:ins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5"/>
      <w:pBdr/>
      <w:spacing/>
      <w:ind/>
      <w:jc w:val="center"/>
      <w:rPr>
        <w:ins w:id="626" w:author=""/>
      </w:rPr>
    </w:pPr>
    <w:ins w:id="627">
      <w:fldSimple w:instr="PAGE \* MERGEFORMAT">
        <w:r>
          <w:t xml:space="preserve">1</w:t>
        </w:r>
      </w:fldSimple>
      <w:r/>
    </w:ins>
    <w:ins w:id="628">
      <w:r/>
    </w:ins>
  </w:p>
  <w:p>
    <w:pPr>
      <w:pStyle w:val="835"/>
      <w:pBdr/>
      <w:spacing/>
      <w:ind/>
      <w:rPr>
        <w:ins w:id="629" w:author=""/>
      </w:rPr>
    </w:pPr>
    <w:ins w:id="630">
      <w:r/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ins w:id="623" w:author=""/>
        <w:sz w:val="20"/>
        <w:szCs w:val="20"/>
      </w:rPr>
    </w:pPr>
    <w:ins w:id="624" w:author="cobra" w:date="2025-06-13T15:56:23Z" oouserid="cobra">
      <w:r>
        <w:rPr>
          <w:sz w:val="20"/>
          <w:szCs w:val="20"/>
        </w:rPr>
      </w:r>
    </w:ins>
    <w:r>
      <w:rPr>
        <w:sz w:val="20"/>
        <w:szCs w:val="20"/>
      </w:rPr>
      <w:t xml:space="preserve">Name:AbdullahMohsin</w:t>
    </w:r>
    <w:r>
      <w:rPr>
        <w:sz w:val="20"/>
        <w:szCs w:val="20"/>
      </w:rPr>
      <w:t xml:space="preserve">                                          SET-222                                                                       Roll-no:23fa-048-st</w:t>
    </w:r>
    <w:ins w:id="625">
      <w:r>
        <w:rPr>
          <w:sz w:val="20"/>
          <w:szCs w:val="20"/>
        </w:rPr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No Spacing"/>
    <w:basedOn w:val="857"/>
    <w:uiPriority w:val="1"/>
    <w:qFormat/>
    <w:pPr>
      <w:pBdr/>
      <w:spacing w:after="0" w:line="240" w:lineRule="auto"/>
      <w:ind/>
    </w:pPr>
  </w:style>
  <w:style w:type="character" w:styleId="828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9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30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831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2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3">
    <w:name w:val="Header"/>
    <w:basedOn w:val="857"/>
    <w:link w:val="8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4">
    <w:name w:val="Header Char"/>
    <w:basedOn w:val="867"/>
    <w:link w:val="833"/>
    <w:uiPriority w:val="99"/>
    <w:pPr>
      <w:pBdr/>
      <w:spacing/>
      <w:ind/>
    </w:pPr>
  </w:style>
  <w:style w:type="paragraph" w:styleId="835">
    <w:name w:val="Footer"/>
    <w:basedOn w:val="857"/>
    <w:link w:val="8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6">
    <w:name w:val="Footer Char"/>
    <w:basedOn w:val="867"/>
    <w:link w:val="835"/>
    <w:uiPriority w:val="99"/>
    <w:pPr>
      <w:pBdr/>
      <w:spacing/>
      <w:ind/>
    </w:pPr>
  </w:style>
  <w:style w:type="paragraph" w:styleId="837">
    <w:name w:val="Caption"/>
    <w:basedOn w:val="857"/>
    <w:next w:val="8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8">
    <w:name w:val="footnote text"/>
    <w:basedOn w:val="857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Footnote Text Char"/>
    <w:basedOn w:val="867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57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Endnote Text Char"/>
    <w:basedOn w:val="867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character" w:styleId="844">
    <w:name w:val="Hyperlink"/>
    <w:basedOn w:val="8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5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6">
    <w:name w:val="toc 1"/>
    <w:basedOn w:val="857"/>
    <w:next w:val="857"/>
    <w:uiPriority w:val="39"/>
    <w:unhideWhenUsed/>
    <w:pPr>
      <w:pBdr/>
      <w:spacing w:after="100"/>
      <w:ind/>
    </w:pPr>
  </w:style>
  <w:style w:type="paragraph" w:styleId="847">
    <w:name w:val="toc 2"/>
    <w:basedOn w:val="857"/>
    <w:next w:val="857"/>
    <w:uiPriority w:val="39"/>
    <w:unhideWhenUsed/>
    <w:pPr>
      <w:pBdr/>
      <w:spacing w:after="100"/>
      <w:ind w:left="220"/>
    </w:pPr>
  </w:style>
  <w:style w:type="paragraph" w:styleId="848">
    <w:name w:val="toc 3"/>
    <w:basedOn w:val="857"/>
    <w:next w:val="857"/>
    <w:uiPriority w:val="39"/>
    <w:unhideWhenUsed/>
    <w:pPr>
      <w:pBdr/>
      <w:spacing w:after="100"/>
      <w:ind w:left="440"/>
    </w:pPr>
  </w:style>
  <w:style w:type="paragraph" w:styleId="849">
    <w:name w:val="toc 4"/>
    <w:basedOn w:val="857"/>
    <w:next w:val="857"/>
    <w:uiPriority w:val="39"/>
    <w:unhideWhenUsed/>
    <w:pPr>
      <w:pBdr/>
      <w:spacing w:after="100"/>
      <w:ind w:left="660"/>
    </w:pPr>
  </w:style>
  <w:style w:type="paragraph" w:styleId="850">
    <w:name w:val="toc 5"/>
    <w:basedOn w:val="857"/>
    <w:next w:val="857"/>
    <w:uiPriority w:val="39"/>
    <w:unhideWhenUsed/>
    <w:pPr>
      <w:pBdr/>
      <w:spacing w:after="100"/>
      <w:ind w:left="880"/>
    </w:pPr>
  </w:style>
  <w:style w:type="paragraph" w:styleId="851">
    <w:name w:val="toc 6"/>
    <w:basedOn w:val="857"/>
    <w:next w:val="857"/>
    <w:uiPriority w:val="39"/>
    <w:unhideWhenUsed/>
    <w:pPr>
      <w:pBdr/>
      <w:spacing w:after="100"/>
      <w:ind w:left="1100"/>
    </w:pPr>
  </w:style>
  <w:style w:type="paragraph" w:styleId="852">
    <w:name w:val="toc 7"/>
    <w:basedOn w:val="857"/>
    <w:next w:val="857"/>
    <w:uiPriority w:val="39"/>
    <w:unhideWhenUsed/>
    <w:pPr>
      <w:pBdr/>
      <w:spacing w:after="100"/>
      <w:ind w:left="1320"/>
    </w:pPr>
  </w:style>
  <w:style w:type="paragraph" w:styleId="853">
    <w:name w:val="toc 8"/>
    <w:basedOn w:val="857"/>
    <w:next w:val="857"/>
    <w:uiPriority w:val="39"/>
    <w:unhideWhenUsed/>
    <w:pPr>
      <w:pBdr/>
      <w:spacing w:after="100"/>
      <w:ind w:left="1540"/>
    </w:pPr>
  </w:style>
  <w:style w:type="paragraph" w:styleId="854">
    <w:name w:val="toc 9"/>
    <w:basedOn w:val="857"/>
    <w:next w:val="857"/>
    <w:uiPriority w:val="39"/>
    <w:unhideWhenUsed/>
    <w:pPr>
      <w:pBdr/>
      <w:spacing w:after="100"/>
      <w:ind w:left="1760"/>
    </w:pPr>
  </w:style>
  <w:style w:type="paragraph" w:styleId="855">
    <w:name w:val="TOC Heading"/>
    <w:uiPriority w:val="39"/>
    <w:unhideWhenUsed/>
    <w:pPr>
      <w:pBdr/>
      <w:spacing/>
      <w:ind/>
    </w:pPr>
  </w:style>
  <w:style w:type="paragraph" w:styleId="856">
    <w:name w:val="table of figures"/>
    <w:basedOn w:val="857"/>
    <w:next w:val="857"/>
    <w:uiPriority w:val="99"/>
    <w:unhideWhenUsed/>
    <w:pPr>
      <w:pBdr/>
      <w:spacing w:after="0" w:afterAutospacing="0"/>
      <w:ind/>
    </w:pPr>
  </w:style>
  <w:style w:type="paragraph" w:styleId="857" w:default="1">
    <w:name w:val="Normal"/>
    <w:qFormat/>
    <w:pPr>
      <w:pBdr/>
      <w:spacing/>
      <w:ind/>
    </w:pPr>
  </w:style>
  <w:style w:type="paragraph" w:styleId="858">
    <w:name w:val="Heading 1"/>
    <w:basedOn w:val="857"/>
    <w:next w:val="857"/>
    <w:link w:val="8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59">
    <w:name w:val="Heading 2"/>
    <w:basedOn w:val="857"/>
    <w:next w:val="857"/>
    <w:link w:val="87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0">
    <w:name w:val="Heading 3"/>
    <w:basedOn w:val="857"/>
    <w:next w:val="857"/>
    <w:link w:val="87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61">
    <w:name w:val="Heading 4"/>
    <w:basedOn w:val="857"/>
    <w:next w:val="857"/>
    <w:link w:val="87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62">
    <w:name w:val="Heading 5"/>
    <w:basedOn w:val="857"/>
    <w:next w:val="857"/>
    <w:link w:val="87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63">
    <w:name w:val="Heading 6"/>
    <w:basedOn w:val="857"/>
    <w:next w:val="857"/>
    <w:link w:val="87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4">
    <w:name w:val="Heading 7"/>
    <w:basedOn w:val="857"/>
    <w:next w:val="857"/>
    <w:link w:val="87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65">
    <w:name w:val="Heading 8"/>
    <w:basedOn w:val="857"/>
    <w:next w:val="857"/>
    <w:link w:val="87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66">
    <w:name w:val="Heading 9"/>
    <w:basedOn w:val="857"/>
    <w:next w:val="857"/>
    <w:link w:val="87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67" w:default="1">
    <w:name w:val="Default Paragraph Font"/>
    <w:uiPriority w:val="1"/>
    <w:unhideWhenUsed/>
    <w:pPr>
      <w:pBdr/>
      <w:spacing/>
      <w:ind/>
    </w:pPr>
  </w:style>
  <w:style w:type="table" w:styleId="8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9" w:default="1">
    <w:name w:val="No List"/>
    <w:uiPriority w:val="99"/>
    <w:semiHidden/>
    <w:unhideWhenUsed/>
    <w:pPr>
      <w:pBdr/>
      <w:spacing/>
      <w:ind/>
    </w:pPr>
  </w:style>
  <w:style w:type="character" w:styleId="870" w:customStyle="1">
    <w:name w:val="Heading 1 Char"/>
    <w:basedOn w:val="867"/>
    <w:link w:val="85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71" w:customStyle="1">
    <w:name w:val="Heading 2 Char"/>
    <w:basedOn w:val="867"/>
    <w:link w:val="85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72" w:customStyle="1">
    <w:name w:val="Heading 3 Char"/>
    <w:basedOn w:val="867"/>
    <w:link w:val="86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73" w:customStyle="1">
    <w:name w:val="Heading 4 Char"/>
    <w:basedOn w:val="867"/>
    <w:link w:val="86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74" w:customStyle="1">
    <w:name w:val="Heading 5 Char"/>
    <w:basedOn w:val="867"/>
    <w:link w:val="86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75" w:customStyle="1">
    <w:name w:val="Heading 6 Char"/>
    <w:basedOn w:val="867"/>
    <w:link w:val="86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76" w:customStyle="1">
    <w:name w:val="Heading 7 Char"/>
    <w:basedOn w:val="867"/>
    <w:link w:val="86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77" w:customStyle="1">
    <w:name w:val="Heading 8 Char"/>
    <w:basedOn w:val="867"/>
    <w:link w:val="86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78" w:customStyle="1">
    <w:name w:val="Heading 9 Char"/>
    <w:basedOn w:val="867"/>
    <w:link w:val="86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9">
    <w:name w:val="Title"/>
    <w:basedOn w:val="857"/>
    <w:next w:val="857"/>
    <w:link w:val="88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0" w:customStyle="1">
    <w:name w:val="Title Char"/>
    <w:basedOn w:val="867"/>
    <w:link w:val="87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81">
    <w:name w:val="Subtitle"/>
    <w:basedOn w:val="857"/>
    <w:next w:val="857"/>
    <w:link w:val="88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2" w:customStyle="1">
    <w:name w:val="Subtitle Char"/>
    <w:basedOn w:val="867"/>
    <w:link w:val="88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3">
    <w:name w:val="Quote"/>
    <w:basedOn w:val="857"/>
    <w:next w:val="857"/>
    <w:link w:val="8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 w:customStyle="1">
    <w:name w:val="Quote Char"/>
    <w:basedOn w:val="867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5">
    <w:name w:val="List Paragraph"/>
    <w:basedOn w:val="857"/>
    <w:uiPriority w:val="34"/>
    <w:qFormat/>
    <w:pPr>
      <w:pBdr/>
      <w:spacing/>
      <w:ind w:left="720"/>
      <w:contextualSpacing w:val="true"/>
    </w:pPr>
  </w:style>
  <w:style w:type="character" w:styleId="886">
    <w:name w:val="Intense Emphasis"/>
    <w:basedOn w:val="86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87">
    <w:name w:val="Intense Quote"/>
    <w:basedOn w:val="857"/>
    <w:next w:val="857"/>
    <w:link w:val="88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88" w:customStyle="1">
    <w:name w:val="Intense Quote Char"/>
    <w:basedOn w:val="867"/>
    <w:link w:val="88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89">
    <w:name w:val="Intense Reference"/>
    <w:basedOn w:val="86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Aziz</dc:creator>
  <cp:keywords/>
  <dc:description/>
  <cp:revision>3</cp:revision>
  <dcterms:created xsi:type="dcterms:W3CDTF">2025-06-02T05:14:00Z</dcterms:created>
  <dcterms:modified xsi:type="dcterms:W3CDTF">2025-06-13T16:15:02Z</dcterms:modified>
</cp:coreProperties>
</file>